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751" w:rsidRDefault="008D2751" w:rsidP="008D2751">
      <w:pPr>
        <w:pStyle w:val="Heading1"/>
      </w:pPr>
      <w:r>
        <w:t>Comparison of V2, V3, CDA and FHIR</w:t>
      </w:r>
    </w:p>
    <w:p w:rsidR="008D2751" w:rsidRPr="004124C1" w:rsidRDefault="008D2751" w:rsidP="008D2751">
      <w:r>
        <w:t>The following table compares and contrasts the v2, v3 messaging, CDA and FHIR specifications, highlighting the things each does well and what each does poorly.  It may help in an evaluation of the respective specifications and highlights some of the benefits of FHIR.  The color-scheme is informal.  Green indicates “close to ideal state”.  Orange indicates “far from ideal state”.  Yellow indicates “somewhere in between”.</w:t>
      </w:r>
    </w:p>
    <w:tbl>
      <w:tblPr>
        <w:tblStyle w:val="LightList-Accent1"/>
        <w:tblW w:w="0" w:type="auto"/>
        <w:tblLook w:val="04A0" w:firstRow="1" w:lastRow="0" w:firstColumn="1" w:lastColumn="0" w:noHBand="0" w:noVBand="1"/>
      </w:tblPr>
      <w:tblGrid>
        <w:gridCol w:w="2098"/>
        <w:gridCol w:w="1680"/>
        <w:gridCol w:w="1781"/>
        <w:gridCol w:w="1920"/>
        <w:gridCol w:w="2097"/>
      </w:tblGrid>
      <w:tr w:rsidR="008D2751" w:rsidRPr="00BF26DC" w:rsidTr="008D275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jc w:val="center"/>
            </w:pPr>
            <w:r>
              <w:t>Characteristic</w:t>
            </w:r>
          </w:p>
        </w:tc>
        <w:tc>
          <w:tcPr>
            <w:tcW w:w="1680" w:type="dxa"/>
          </w:tcPr>
          <w:p w:rsidR="008D2751" w:rsidRPr="00BF26DC" w:rsidRDefault="008D2751" w:rsidP="00B877EC">
            <w:pPr>
              <w:jc w:val="center"/>
              <w:cnfStyle w:val="100000000000" w:firstRow="1" w:lastRow="0" w:firstColumn="0" w:lastColumn="0" w:oddVBand="0" w:evenVBand="0" w:oddHBand="0" w:evenHBand="0" w:firstRowFirstColumn="0" w:firstRowLastColumn="0" w:lastRowFirstColumn="0" w:lastRowLastColumn="0"/>
            </w:pPr>
            <w:r w:rsidRPr="00BF26DC">
              <w:t>V2</w:t>
            </w:r>
          </w:p>
        </w:tc>
        <w:tc>
          <w:tcPr>
            <w:tcW w:w="1781" w:type="dxa"/>
          </w:tcPr>
          <w:p w:rsidR="008D2751" w:rsidRPr="00BF26DC" w:rsidRDefault="008D2751" w:rsidP="00B877EC">
            <w:pPr>
              <w:jc w:val="center"/>
              <w:cnfStyle w:val="100000000000" w:firstRow="1" w:lastRow="0" w:firstColumn="0" w:lastColumn="0" w:oddVBand="0" w:evenVBand="0" w:oddHBand="0" w:evenHBand="0" w:firstRowFirstColumn="0" w:firstRowLastColumn="0" w:lastRowFirstColumn="0" w:lastRowLastColumn="0"/>
            </w:pPr>
            <w:r w:rsidRPr="00BF26DC">
              <w:t>v3 messaging</w:t>
            </w:r>
          </w:p>
        </w:tc>
        <w:tc>
          <w:tcPr>
            <w:tcW w:w="1920" w:type="dxa"/>
          </w:tcPr>
          <w:p w:rsidR="008D2751" w:rsidRPr="00BF26DC" w:rsidRDefault="008D2751" w:rsidP="00B877EC">
            <w:pPr>
              <w:jc w:val="center"/>
              <w:cnfStyle w:val="100000000000" w:firstRow="1" w:lastRow="0" w:firstColumn="0" w:lastColumn="0" w:oddVBand="0" w:evenVBand="0" w:oddHBand="0" w:evenHBand="0" w:firstRowFirstColumn="0" w:firstRowLastColumn="0" w:lastRowFirstColumn="0" w:lastRowLastColumn="0"/>
            </w:pPr>
            <w:r w:rsidRPr="00BF26DC">
              <w:t>CDA</w:t>
            </w:r>
          </w:p>
        </w:tc>
        <w:tc>
          <w:tcPr>
            <w:tcW w:w="2097" w:type="dxa"/>
          </w:tcPr>
          <w:p w:rsidR="008D2751" w:rsidRPr="00BF26DC" w:rsidRDefault="008D2751" w:rsidP="00B877EC">
            <w:pPr>
              <w:jc w:val="center"/>
              <w:cnfStyle w:val="100000000000" w:firstRow="1" w:lastRow="0" w:firstColumn="0" w:lastColumn="0" w:oddVBand="0" w:evenVBand="0" w:oddHBand="0" w:evenHBand="0" w:firstRowFirstColumn="0" w:firstRowLastColumn="0" w:lastRowFirstColumn="0" w:lastRowLastColumn="0"/>
            </w:pPr>
            <w:r w:rsidRPr="00BF26DC">
              <w:t>FHIR</w:t>
            </w:r>
          </w:p>
        </w:tc>
      </w:tr>
      <w:tr w:rsidR="008D2751" w:rsidRPr="00915344" w:rsidTr="008D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i/>
              </w:rPr>
            </w:pPr>
            <w:r w:rsidRPr="00BF26DC">
              <w:rPr>
                <w:i/>
              </w:rPr>
              <w:t>Capability</w:t>
            </w:r>
          </w:p>
        </w:tc>
        <w:tc>
          <w:tcPr>
            <w:tcW w:w="1680" w:type="dxa"/>
            <w:shd w:val="clear" w:color="auto" w:fill="auto"/>
          </w:tcPr>
          <w:p w:rsidR="008D2751" w:rsidRDefault="008D2751" w:rsidP="00B877EC">
            <w:pPr>
              <w:cnfStyle w:val="000000100000" w:firstRow="0" w:lastRow="0" w:firstColumn="0" w:lastColumn="0" w:oddVBand="0" w:evenVBand="0" w:oddHBand="1" w:evenHBand="0" w:firstRowFirstColumn="0" w:firstRowLastColumn="0" w:lastRowFirstColumn="0" w:lastRowLastColumn="0"/>
            </w:pPr>
          </w:p>
        </w:tc>
        <w:tc>
          <w:tcPr>
            <w:tcW w:w="1781" w:type="dxa"/>
            <w:shd w:val="clear" w:color="auto" w:fill="auto"/>
          </w:tcPr>
          <w:p w:rsidR="008D2751" w:rsidRDefault="008D2751" w:rsidP="00B877EC">
            <w:pPr>
              <w:cnfStyle w:val="000000100000" w:firstRow="0" w:lastRow="0" w:firstColumn="0" w:lastColumn="0" w:oddVBand="0" w:evenVBand="0" w:oddHBand="1" w:evenHBand="0" w:firstRowFirstColumn="0" w:firstRowLastColumn="0" w:lastRowFirstColumn="0" w:lastRowLastColumn="0"/>
            </w:pPr>
          </w:p>
        </w:tc>
        <w:tc>
          <w:tcPr>
            <w:tcW w:w="1920" w:type="dxa"/>
            <w:shd w:val="clear" w:color="auto" w:fill="auto"/>
          </w:tcPr>
          <w:p w:rsidR="008D2751" w:rsidRDefault="008D2751" w:rsidP="00B877EC">
            <w:pPr>
              <w:cnfStyle w:val="000000100000" w:firstRow="0" w:lastRow="0" w:firstColumn="0" w:lastColumn="0" w:oddVBand="0" w:evenVBand="0" w:oddHBand="1" w:evenHBand="0" w:firstRowFirstColumn="0" w:firstRowLastColumn="0" w:lastRowFirstColumn="0" w:lastRowLastColumn="0"/>
            </w:pPr>
          </w:p>
        </w:tc>
        <w:tc>
          <w:tcPr>
            <w:tcW w:w="2097" w:type="dxa"/>
            <w:shd w:val="clear" w:color="auto" w:fill="auto"/>
          </w:tcPr>
          <w:p w:rsidR="008D2751" w:rsidRDefault="008D2751" w:rsidP="00B877EC">
            <w:pPr>
              <w:cnfStyle w:val="000000100000" w:firstRow="0" w:lastRow="0" w:firstColumn="0" w:lastColumn="0" w:oddVBand="0" w:evenVBand="0" w:oddHBand="1" w:evenHBand="0" w:firstRowFirstColumn="0" w:firstRowLastColumn="0" w:lastRowFirstColumn="0" w:lastRowLastColumn="0"/>
            </w:pPr>
          </w:p>
        </w:tc>
      </w:tr>
      <w:tr w:rsidR="008D2751" w:rsidRPr="00915344" w:rsidTr="008D2751">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b w:val="0"/>
              </w:rPr>
            </w:pPr>
            <w:r w:rsidRPr="00BF26DC">
              <w:rPr>
                <w:b w:val="0"/>
              </w:rPr>
              <w:t>Breadth of coverage</w:t>
            </w:r>
          </w:p>
        </w:tc>
        <w:tc>
          <w:tcPr>
            <w:tcW w:w="1680" w:type="dxa"/>
            <w:shd w:val="clear" w:color="auto" w:fill="FFFF00"/>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Administration and diagnostic-focused</w:t>
            </w:r>
          </w:p>
        </w:tc>
        <w:tc>
          <w:tcPr>
            <w:tcW w:w="1781" w:type="dxa"/>
            <w:shd w:val="clear" w:color="auto" w:fill="92D050"/>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 xml:space="preserve">Pretty much any healthcare scenario </w:t>
            </w:r>
          </w:p>
          <w:p w:rsidR="008D2751" w:rsidRDefault="008D2751" w:rsidP="00B877EC">
            <w:pPr>
              <w:cnfStyle w:val="000000000000" w:firstRow="0" w:lastRow="0" w:firstColumn="0" w:lastColumn="0" w:oddVBand="0" w:evenVBand="0" w:oddHBand="0" w:evenHBand="0" w:firstRowFirstColumn="0" w:firstRowLastColumn="0" w:lastRowFirstColumn="0" w:lastRowLastColumn="0"/>
            </w:pPr>
            <w:r>
              <w:t>you can imagine</w:t>
            </w:r>
          </w:p>
        </w:tc>
        <w:tc>
          <w:tcPr>
            <w:tcW w:w="1920" w:type="dxa"/>
            <w:shd w:val="clear" w:color="auto" w:fill="FFFF00"/>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Limited to “common”, patient-specific clinical scenarios</w:t>
            </w:r>
          </w:p>
        </w:tc>
        <w:tc>
          <w:tcPr>
            <w:tcW w:w="2097" w:type="dxa"/>
            <w:shd w:val="clear" w:color="auto" w:fill="92D050"/>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 xml:space="preserve">Pretty much any healthcare scenario </w:t>
            </w:r>
          </w:p>
          <w:p w:rsidR="008D2751" w:rsidRDefault="008D2751" w:rsidP="00B877EC">
            <w:pPr>
              <w:cnfStyle w:val="000000000000" w:firstRow="0" w:lastRow="0" w:firstColumn="0" w:lastColumn="0" w:oddVBand="0" w:evenVBand="0" w:oddHBand="0" w:evenHBand="0" w:firstRowFirstColumn="0" w:firstRowLastColumn="0" w:lastRowFirstColumn="0" w:lastRowLastColumn="0"/>
            </w:pPr>
            <w:r>
              <w:t>you can imagine</w:t>
            </w:r>
          </w:p>
        </w:tc>
      </w:tr>
      <w:tr w:rsidR="008D2751" w:rsidRPr="00915344" w:rsidTr="008D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b w:val="0"/>
              </w:rPr>
            </w:pPr>
            <w:r w:rsidRPr="00BF26DC">
              <w:rPr>
                <w:b w:val="0"/>
              </w:rPr>
              <w:t>International Scope</w:t>
            </w:r>
          </w:p>
        </w:tc>
        <w:tc>
          <w:tcPr>
            <w:tcW w:w="1680" w:type="dxa"/>
            <w:shd w:val="clear" w:color="auto" w:fill="FFC00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Significant US-specific content</w:t>
            </w:r>
          </w:p>
        </w:tc>
        <w:tc>
          <w:tcPr>
            <w:tcW w:w="1781" w:type="dxa"/>
            <w:shd w:val="clear" w:color="auto" w:fill="92D05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International</w:t>
            </w:r>
          </w:p>
        </w:tc>
        <w:tc>
          <w:tcPr>
            <w:tcW w:w="1920" w:type="dxa"/>
            <w:shd w:val="clear" w:color="auto" w:fill="FFFF0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Mostly international (some popular templates US-centric)</w:t>
            </w:r>
          </w:p>
        </w:tc>
        <w:tc>
          <w:tcPr>
            <w:tcW w:w="2097" w:type="dxa"/>
            <w:shd w:val="clear" w:color="auto" w:fill="92D05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International</w:t>
            </w:r>
          </w:p>
        </w:tc>
      </w:tr>
      <w:tr w:rsidR="008D2751" w:rsidRPr="00915344" w:rsidTr="008D2751">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b w:val="0"/>
              </w:rPr>
            </w:pPr>
            <w:r>
              <w:rPr>
                <w:b w:val="0"/>
              </w:rPr>
              <w:t xml:space="preserve">Communication </w:t>
            </w:r>
            <w:r w:rsidRPr="00BF26DC">
              <w:rPr>
                <w:b w:val="0"/>
              </w:rPr>
              <w:t>Paradigms</w:t>
            </w:r>
          </w:p>
        </w:tc>
        <w:tc>
          <w:tcPr>
            <w:tcW w:w="1680" w:type="dxa"/>
            <w:shd w:val="clear" w:color="auto" w:fill="FFFF00"/>
          </w:tcPr>
          <w:p w:rsidR="008D2751" w:rsidRPr="00915344" w:rsidRDefault="008D2751" w:rsidP="00B877EC">
            <w:pPr>
              <w:cnfStyle w:val="000000000000" w:firstRow="0" w:lastRow="0" w:firstColumn="0" w:lastColumn="0" w:oddVBand="0" w:evenVBand="0" w:oddHBand="0" w:evenHBand="0" w:firstRowFirstColumn="0" w:firstRowLastColumn="0" w:lastRowFirstColumn="0" w:lastRowLastColumn="0"/>
            </w:pPr>
            <w:r>
              <w:t>Messaging only</w:t>
            </w:r>
          </w:p>
        </w:tc>
        <w:tc>
          <w:tcPr>
            <w:tcW w:w="1781" w:type="dxa"/>
            <w:shd w:val="clear" w:color="auto" w:fill="FFFF00"/>
          </w:tcPr>
          <w:p w:rsidR="008D2751" w:rsidRPr="00915344" w:rsidRDefault="008D2751" w:rsidP="00B877EC">
            <w:pPr>
              <w:cnfStyle w:val="000000000000" w:firstRow="0" w:lastRow="0" w:firstColumn="0" w:lastColumn="0" w:oddVBand="0" w:evenVBand="0" w:oddHBand="0" w:evenHBand="0" w:firstRowFirstColumn="0" w:firstRowLastColumn="0" w:lastRowFirstColumn="0" w:lastRowLastColumn="0"/>
            </w:pPr>
            <w:r>
              <w:t>Messaging, some Services</w:t>
            </w:r>
          </w:p>
        </w:tc>
        <w:tc>
          <w:tcPr>
            <w:tcW w:w="1920" w:type="dxa"/>
            <w:shd w:val="clear" w:color="auto" w:fill="FFFF00"/>
          </w:tcPr>
          <w:p w:rsidR="008D2751" w:rsidRPr="00915344" w:rsidRDefault="008D2751" w:rsidP="00B877EC">
            <w:pPr>
              <w:cnfStyle w:val="000000000000" w:firstRow="0" w:lastRow="0" w:firstColumn="0" w:lastColumn="0" w:oddVBand="0" w:evenVBand="0" w:oddHBand="0" w:evenHBand="0" w:firstRowFirstColumn="0" w:firstRowLastColumn="0" w:lastRowFirstColumn="0" w:lastRowLastColumn="0"/>
            </w:pPr>
            <w:r>
              <w:t>Documents</w:t>
            </w:r>
          </w:p>
        </w:tc>
        <w:tc>
          <w:tcPr>
            <w:tcW w:w="2097" w:type="dxa"/>
            <w:shd w:val="clear" w:color="auto" w:fill="92D050"/>
          </w:tcPr>
          <w:p w:rsidR="008D2751" w:rsidRPr="00915344" w:rsidRDefault="008D2751" w:rsidP="00B877EC">
            <w:pPr>
              <w:cnfStyle w:val="000000000000" w:firstRow="0" w:lastRow="0" w:firstColumn="0" w:lastColumn="0" w:oddVBand="0" w:evenVBand="0" w:oddHBand="0" w:evenHBand="0" w:firstRowFirstColumn="0" w:firstRowLastColumn="0" w:lastRowFirstColumn="0" w:lastRowLastColumn="0"/>
            </w:pPr>
            <w:r>
              <w:t>Messaging, Documents, Services, REST</w:t>
            </w:r>
          </w:p>
        </w:tc>
      </w:tr>
      <w:tr w:rsidR="008D2751" w:rsidRPr="00915344" w:rsidTr="008D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b w:val="0"/>
              </w:rPr>
            </w:pPr>
            <w:r w:rsidRPr="00BF26DC">
              <w:rPr>
                <w:b w:val="0"/>
              </w:rPr>
              <w:t>Support for complex scenarios</w:t>
            </w:r>
          </w:p>
        </w:tc>
        <w:tc>
          <w:tcPr>
            <w:tcW w:w="1680" w:type="dxa"/>
            <w:shd w:val="clear" w:color="auto" w:fill="FFC000"/>
          </w:tcPr>
          <w:p w:rsidR="008D2751" w:rsidRDefault="008D2751" w:rsidP="00B877EC">
            <w:pPr>
              <w:cnfStyle w:val="000000100000" w:firstRow="0" w:lastRow="0" w:firstColumn="0" w:lastColumn="0" w:oddVBand="0" w:evenVBand="0" w:oddHBand="1" w:evenHBand="0" w:firstRowFirstColumn="0" w:firstRowLastColumn="0" w:lastRowFirstColumn="0" w:lastRowLastColumn="0"/>
            </w:pPr>
            <w:r>
              <w:t>Limited data types and structures.  Limited complexity handled in extensions</w:t>
            </w:r>
          </w:p>
        </w:tc>
        <w:tc>
          <w:tcPr>
            <w:tcW w:w="1781" w:type="dxa"/>
            <w:shd w:val="clear" w:color="auto" w:fill="92D050"/>
          </w:tcPr>
          <w:p w:rsidR="008D2751" w:rsidRDefault="008D2751" w:rsidP="00B877EC">
            <w:pPr>
              <w:cnfStyle w:val="000000100000" w:firstRow="0" w:lastRow="0" w:firstColumn="0" w:lastColumn="0" w:oddVBand="0" w:evenVBand="0" w:oddHBand="1" w:evenHBand="0" w:firstRowFirstColumn="0" w:firstRowLastColumn="0" w:lastRowFirstColumn="0" w:lastRowLastColumn="0"/>
            </w:pPr>
            <w:r>
              <w:t>Robust support for complexity</w:t>
            </w:r>
          </w:p>
        </w:tc>
        <w:tc>
          <w:tcPr>
            <w:tcW w:w="1920" w:type="dxa"/>
            <w:shd w:val="clear" w:color="auto" w:fill="92D050"/>
          </w:tcPr>
          <w:p w:rsidR="008D2751" w:rsidRDefault="008D2751" w:rsidP="00B877EC">
            <w:pPr>
              <w:cnfStyle w:val="000000100000" w:firstRow="0" w:lastRow="0" w:firstColumn="0" w:lastColumn="0" w:oddVBand="0" w:evenVBand="0" w:oddHBand="1" w:evenHBand="0" w:firstRowFirstColumn="0" w:firstRowLastColumn="0" w:lastRowFirstColumn="0" w:lastRowLastColumn="0"/>
            </w:pPr>
            <w:r>
              <w:t>Support for complexity in “in-scope” areas</w:t>
            </w:r>
          </w:p>
        </w:tc>
        <w:tc>
          <w:tcPr>
            <w:tcW w:w="2097" w:type="dxa"/>
            <w:shd w:val="clear" w:color="auto" w:fill="FFFF00"/>
          </w:tcPr>
          <w:p w:rsidR="008D2751" w:rsidRDefault="008D2751" w:rsidP="00B877EC">
            <w:pPr>
              <w:cnfStyle w:val="000000100000" w:firstRow="0" w:lastRow="0" w:firstColumn="0" w:lastColumn="0" w:oddVBand="0" w:evenVBand="0" w:oddHBand="1" w:evenHBand="0" w:firstRowFirstColumn="0" w:firstRowLastColumn="0" w:lastRowFirstColumn="0" w:lastRowLastColumn="0"/>
            </w:pPr>
            <w:r>
              <w:t>“uncommon” complexity handled via extensions</w:t>
            </w:r>
          </w:p>
        </w:tc>
      </w:tr>
      <w:tr w:rsidR="008D2751" w:rsidRPr="00915344" w:rsidTr="008D2751">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b w:val="0"/>
              </w:rPr>
            </w:pPr>
            <w:r w:rsidRPr="00BF26DC">
              <w:rPr>
                <w:b w:val="0"/>
              </w:rPr>
              <w:t>Human readable content</w:t>
            </w:r>
          </w:p>
        </w:tc>
        <w:tc>
          <w:tcPr>
            <w:tcW w:w="1680" w:type="dxa"/>
            <w:shd w:val="clear" w:color="auto" w:fill="FFFF00"/>
          </w:tcPr>
          <w:p w:rsidR="008D2751" w:rsidRPr="00915344" w:rsidRDefault="008D2751" w:rsidP="00B877EC">
            <w:pPr>
              <w:cnfStyle w:val="000000000000" w:firstRow="0" w:lastRow="0" w:firstColumn="0" w:lastColumn="0" w:oddVBand="0" w:evenVBand="0" w:oddHBand="0" w:evenHBand="0" w:firstRowFirstColumn="0" w:firstRowLastColumn="0" w:lastRowFirstColumn="0" w:lastRowLastColumn="0"/>
            </w:pPr>
            <w:r>
              <w:t>Sometimes – by profile in NTE segment</w:t>
            </w:r>
          </w:p>
        </w:tc>
        <w:tc>
          <w:tcPr>
            <w:tcW w:w="1781" w:type="dxa"/>
            <w:shd w:val="clear" w:color="auto" w:fill="FFC000"/>
          </w:tcPr>
          <w:p w:rsidR="008D2751" w:rsidRPr="00915344" w:rsidRDefault="008D2751" w:rsidP="00B877EC">
            <w:pPr>
              <w:cnfStyle w:val="000000000000" w:firstRow="0" w:lastRow="0" w:firstColumn="0" w:lastColumn="0" w:oddVBand="0" w:evenVBand="0" w:oddHBand="0" w:evenHBand="0" w:firstRowFirstColumn="0" w:firstRowLastColumn="0" w:lastRowFirstColumn="0" w:lastRowLastColumn="0"/>
            </w:pPr>
            <w:r>
              <w:t>Not usually</w:t>
            </w:r>
          </w:p>
        </w:tc>
        <w:tc>
          <w:tcPr>
            <w:tcW w:w="1920" w:type="dxa"/>
            <w:shd w:val="clear" w:color="auto" w:fill="92D050"/>
          </w:tcPr>
          <w:p w:rsidR="008D2751" w:rsidRPr="00915344" w:rsidRDefault="008D2751" w:rsidP="00B877EC">
            <w:pPr>
              <w:cnfStyle w:val="000000000000" w:firstRow="0" w:lastRow="0" w:firstColumn="0" w:lastColumn="0" w:oddVBand="0" w:evenVBand="0" w:oddHBand="0" w:evenHBand="0" w:firstRowFirstColumn="0" w:firstRowLastColumn="0" w:lastRowFirstColumn="0" w:lastRowLastColumn="0"/>
            </w:pPr>
            <w:r>
              <w:t>Yes</w:t>
            </w:r>
          </w:p>
        </w:tc>
        <w:tc>
          <w:tcPr>
            <w:tcW w:w="2097" w:type="dxa"/>
            <w:shd w:val="clear" w:color="auto" w:fill="92D050"/>
          </w:tcPr>
          <w:p w:rsidR="008D2751" w:rsidRPr="00915344" w:rsidRDefault="008D2751" w:rsidP="00B877EC">
            <w:pPr>
              <w:cnfStyle w:val="000000000000" w:firstRow="0" w:lastRow="0" w:firstColumn="0" w:lastColumn="0" w:oddVBand="0" w:evenVBand="0" w:oddHBand="0" w:evenHBand="0" w:firstRowFirstColumn="0" w:firstRowLastColumn="0" w:lastRowFirstColumn="0" w:lastRowLastColumn="0"/>
            </w:pPr>
            <w:r>
              <w:t>Yes, when desired</w:t>
            </w:r>
          </w:p>
        </w:tc>
      </w:tr>
      <w:tr w:rsidR="008D2751" w:rsidRPr="00915344" w:rsidTr="008D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b w:val="0"/>
              </w:rPr>
            </w:pPr>
            <w:r w:rsidRPr="00BF26DC">
              <w:rPr>
                <w:b w:val="0"/>
              </w:rPr>
              <w:t>Extensibility</w:t>
            </w:r>
          </w:p>
        </w:tc>
        <w:tc>
          <w:tcPr>
            <w:tcW w:w="1680" w:type="dxa"/>
            <w:shd w:val="clear" w:color="auto" w:fill="92D05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Yes (Z-segments)</w:t>
            </w:r>
          </w:p>
        </w:tc>
        <w:tc>
          <w:tcPr>
            <w:tcW w:w="1781" w:type="dxa"/>
            <w:shd w:val="clear" w:color="auto" w:fill="FFFF0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Sort of (foreign namespace or special attribute) - discouraged</w:t>
            </w:r>
          </w:p>
        </w:tc>
        <w:tc>
          <w:tcPr>
            <w:tcW w:w="1920" w:type="dxa"/>
            <w:shd w:val="clear" w:color="auto" w:fill="FFFF0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Sort of (foreign namespace) - discouraged</w:t>
            </w:r>
          </w:p>
        </w:tc>
        <w:tc>
          <w:tcPr>
            <w:tcW w:w="2097" w:type="dxa"/>
            <w:shd w:val="clear" w:color="auto" w:fill="92D05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Yes (extensions section) –  commonplace</w:t>
            </w:r>
          </w:p>
        </w:tc>
      </w:tr>
      <w:tr w:rsidR="008D2751" w:rsidRPr="00915344" w:rsidTr="008D2751">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b w:val="0"/>
              </w:rPr>
            </w:pPr>
            <w:r w:rsidRPr="00BF26DC">
              <w:rPr>
                <w:b w:val="0"/>
              </w:rPr>
              <w:t>Unknown extensions understandable?</w:t>
            </w:r>
          </w:p>
        </w:tc>
        <w:tc>
          <w:tcPr>
            <w:tcW w:w="1680" w:type="dxa"/>
            <w:shd w:val="clear" w:color="auto" w:fill="FFC000"/>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No (unless you have analyst phone #)</w:t>
            </w:r>
          </w:p>
        </w:tc>
        <w:tc>
          <w:tcPr>
            <w:tcW w:w="1781" w:type="dxa"/>
            <w:shd w:val="clear" w:color="auto" w:fill="FFFF00"/>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Usually (if RIM naming followed)</w:t>
            </w:r>
          </w:p>
        </w:tc>
        <w:tc>
          <w:tcPr>
            <w:tcW w:w="1920" w:type="dxa"/>
            <w:shd w:val="clear" w:color="auto" w:fill="FFFF00"/>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Usually (if RIM naming followed)</w:t>
            </w:r>
          </w:p>
        </w:tc>
        <w:tc>
          <w:tcPr>
            <w:tcW w:w="2097" w:type="dxa"/>
            <w:shd w:val="clear" w:color="auto" w:fill="92D050"/>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Yes – via URL of extension</w:t>
            </w:r>
          </w:p>
        </w:tc>
      </w:tr>
      <w:tr w:rsidR="008D2751" w:rsidRPr="00915344" w:rsidTr="008D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b w:val="0"/>
              </w:rPr>
            </w:pPr>
            <w:r w:rsidRPr="00BF26DC">
              <w:rPr>
                <w:b w:val="0"/>
              </w:rPr>
              <w:t>Out of the Box interoperability</w:t>
            </w:r>
          </w:p>
        </w:tc>
        <w:tc>
          <w:tcPr>
            <w:tcW w:w="1680" w:type="dxa"/>
            <w:shd w:val="clear" w:color="auto" w:fill="FFFF00"/>
          </w:tcPr>
          <w:p w:rsidR="008D2751" w:rsidRDefault="008D2751" w:rsidP="00B877EC">
            <w:pPr>
              <w:cnfStyle w:val="000000100000" w:firstRow="0" w:lastRow="0" w:firstColumn="0" w:lastColumn="0" w:oddVBand="0" w:evenVBand="0" w:oddHBand="1" w:evenHBand="0" w:firstRowFirstColumn="0" w:firstRowLastColumn="0" w:lastRowFirstColumn="0" w:lastRowLastColumn="0"/>
            </w:pPr>
            <w:r>
              <w:t>Rarely.  Interface engines required</w:t>
            </w:r>
          </w:p>
        </w:tc>
        <w:tc>
          <w:tcPr>
            <w:tcW w:w="1781" w:type="dxa"/>
            <w:shd w:val="clear" w:color="auto" w:fill="FFC000"/>
          </w:tcPr>
          <w:p w:rsidR="008D2751" w:rsidRDefault="008D2751" w:rsidP="00B877EC">
            <w:pPr>
              <w:cnfStyle w:val="000000100000" w:firstRow="0" w:lastRow="0" w:firstColumn="0" w:lastColumn="0" w:oddVBand="0" w:evenVBand="0" w:oddHBand="1" w:evenHBand="0" w:firstRowFirstColumn="0" w:firstRowLastColumn="0" w:lastRowFirstColumn="0" w:lastRowLastColumn="0"/>
            </w:pPr>
            <w:r>
              <w:t>Almost never at Int’l level – significant realm constraint needed</w:t>
            </w:r>
          </w:p>
        </w:tc>
        <w:tc>
          <w:tcPr>
            <w:tcW w:w="1920" w:type="dxa"/>
            <w:shd w:val="clear" w:color="auto" w:fill="FFFF00"/>
          </w:tcPr>
          <w:p w:rsidR="008D2751" w:rsidRDefault="008D2751" w:rsidP="00B877EC">
            <w:pPr>
              <w:cnfStyle w:val="000000100000" w:firstRow="0" w:lastRow="0" w:firstColumn="0" w:lastColumn="0" w:oddVBand="0" w:evenVBand="0" w:oddHBand="1" w:evenHBand="0" w:firstRowFirstColumn="0" w:firstRowLastColumn="0" w:lastRowFirstColumn="0" w:lastRowLastColumn="0"/>
            </w:pPr>
            <w:r>
              <w:t>Yes – for human-to-human, simple metadata; templates required for system to system</w:t>
            </w:r>
          </w:p>
        </w:tc>
        <w:tc>
          <w:tcPr>
            <w:tcW w:w="2097" w:type="dxa"/>
            <w:shd w:val="clear" w:color="auto" w:fill="92D050"/>
          </w:tcPr>
          <w:p w:rsidR="008D2751" w:rsidRDefault="008D2751" w:rsidP="00B877EC">
            <w:pPr>
              <w:cnfStyle w:val="000000100000" w:firstRow="0" w:lastRow="0" w:firstColumn="0" w:lastColumn="0" w:oddVBand="0" w:evenVBand="0" w:oddHBand="1" w:evenHBand="0" w:firstRowFirstColumn="0" w:firstRowLastColumn="0" w:lastRowFirstColumn="0" w:lastRowLastColumn="0"/>
            </w:pPr>
            <w:r>
              <w:t>Yes for REST, documents and simple messages if no “must understand” extensions invoked</w:t>
            </w:r>
          </w:p>
        </w:tc>
      </w:tr>
      <w:tr w:rsidR="008D2751" w:rsidRPr="00915344" w:rsidTr="008D2751">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i/>
              </w:rPr>
            </w:pPr>
            <w:r w:rsidRPr="00BF26DC">
              <w:rPr>
                <w:i/>
              </w:rPr>
              <w:lastRenderedPageBreak/>
              <w:t>Architecture</w:t>
            </w:r>
          </w:p>
        </w:tc>
        <w:tc>
          <w:tcPr>
            <w:tcW w:w="1680" w:type="dxa"/>
            <w:shd w:val="clear" w:color="auto" w:fill="auto"/>
          </w:tcPr>
          <w:p w:rsidR="008D2751" w:rsidRDefault="008D2751" w:rsidP="00B877EC">
            <w:pPr>
              <w:cnfStyle w:val="000000000000" w:firstRow="0" w:lastRow="0" w:firstColumn="0" w:lastColumn="0" w:oddVBand="0" w:evenVBand="0" w:oddHBand="0" w:evenHBand="0" w:firstRowFirstColumn="0" w:firstRowLastColumn="0" w:lastRowFirstColumn="0" w:lastRowLastColumn="0"/>
            </w:pPr>
          </w:p>
        </w:tc>
        <w:tc>
          <w:tcPr>
            <w:tcW w:w="1781" w:type="dxa"/>
            <w:shd w:val="clear" w:color="auto" w:fill="auto"/>
          </w:tcPr>
          <w:p w:rsidR="008D2751" w:rsidRDefault="008D2751" w:rsidP="00B877EC">
            <w:pPr>
              <w:cnfStyle w:val="000000000000" w:firstRow="0" w:lastRow="0" w:firstColumn="0" w:lastColumn="0" w:oddVBand="0" w:evenVBand="0" w:oddHBand="0" w:evenHBand="0" w:firstRowFirstColumn="0" w:firstRowLastColumn="0" w:lastRowFirstColumn="0" w:lastRowLastColumn="0"/>
            </w:pPr>
          </w:p>
        </w:tc>
        <w:tc>
          <w:tcPr>
            <w:tcW w:w="1920" w:type="dxa"/>
            <w:shd w:val="clear" w:color="auto" w:fill="auto"/>
          </w:tcPr>
          <w:p w:rsidR="008D2751" w:rsidRDefault="008D2751" w:rsidP="00B877EC">
            <w:pPr>
              <w:cnfStyle w:val="000000000000" w:firstRow="0" w:lastRow="0" w:firstColumn="0" w:lastColumn="0" w:oddVBand="0" w:evenVBand="0" w:oddHBand="0" w:evenHBand="0" w:firstRowFirstColumn="0" w:firstRowLastColumn="0" w:lastRowFirstColumn="0" w:lastRowLastColumn="0"/>
            </w:pPr>
          </w:p>
        </w:tc>
        <w:tc>
          <w:tcPr>
            <w:tcW w:w="2097" w:type="dxa"/>
            <w:shd w:val="clear" w:color="auto" w:fill="auto"/>
          </w:tcPr>
          <w:p w:rsidR="008D2751" w:rsidRDefault="008D2751" w:rsidP="00B877EC">
            <w:pPr>
              <w:cnfStyle w:val="000000000000" w:firstRow="0" w:lastRow="0" w:firstColumn="0" w:lastColumn="0" w:oddVBand="0" w:evenVBand="0" w:oddHBand="0" w:evenHBand="0" w:firstRowFirstColumn="0" w:firstRowLastColumn="0" w:lastRowFirstColumn="0" w:lastRowLastColumn="0"/>
            </w:pPr>
          </w:p>
        </w:tc>
      </w:tr>
      <w:tr w:rsidR="008D2751" w:rsidRPr="00915344" w:rsidTr="008D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b w:val="0"/>
              </w:rPr>
            </w:pPr>
            <w:r w:rsidRPr="00BF26DC">
              <w:rPr>
                <w:b w:val="0"/>
              </w:rPr>
              <w:t>Object-oriented</w:t>
            </w:r>
          </w:p>
        </w:tc>
        <w:tc>
          <w:tcPr>
            <w:tcW w:w="1680" w:type="dxa"/>
            <w:shd w:val="clear" w:color="auto" w:fill="FFC00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No</w:t>
            </w:r>
          </w:p>
        </w:tc>
        <w:tc>
          <w:tcPr>
            <w:tcW w:w="1781" w:type="dxa"/>
            <w:shd w:val="clear" w:color="auto" w:fill="92D05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Yes</w:t>
            </w:r>
          </w:p>
        </w:tc>
        <w:tc>
          <w:tcPr>
            <w:tcW w:w="1920" w:type="dxa"/>
            <w:shd w:val="clear" w:color="auto" w:fill="92D05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Yes</w:t>
            </w:r>
          </w:p>
        </w:tc>
        <w:tc>
          <w:tcPr>
            <w:tcW w:w="2097" w:type="dxa"/>
            <w:shd w:val="clear" w:color="auto" w:fill="92D05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Yes</w:t>
            </w:r>
          </w:p>
        </w:tc>
      </w:tr>
      <w:tr w:rsidR="008D2751" w:rsidRPr="00915344" w:rsidTr="008D2751">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b w:val="0"/>
              </w:rPr>
            </w:pPr>
            <w:r w:rsidRPr="00BF26DC">
              <w:rPr>
                <w:b w:val="0"/>
              </w:rPr>
              <w:t>Discrete, re-usable, context-independent components</w:t>
            </w:r>
          </w:p>
        </w:tc>
        <w:tc>
          <w:tcPr>
            <w:tcW w:w="1680" w:type="dxa"/>
            <w:shd w:val="clear" w:color="auto" w:fill="92D050"/>
          </w:tcPr>
          <w:p w:rsidR="008D2751" w:rsidRPr="00915344" w:rsidRDefault="008D2751" w:rsidP="00B877EC">
            <w:pPr>
              <w:cnfStyle w:val="000000000000" w:firstRow="0" w:lastRow="0" w:firstColumn="0" w:lastColumn="0" w:oddVBand="0" w:evenVBand="0" w:oddHBand="0" w:evenHBand="0" w:firstRowFirstColumn="0" w:firstRowLastColumn="0" w:lastRowFirstColumn="0" w:lastRowLastColumn="0"/>
            </w:pPr>
            <w:r>
              <w:t>Yes (Segments)</w:t>
            </w:r>
          </w:p>
        </w:tc>
        <w:tc>
          <w:tcPr>
            <w:tcW w:w="1781" w:type="dxa"/>
            <w:shd w:val="clear" w:color="auto" w:fill="FFFF00"/>
          </w:tcPr>
          <w:p w:rsidR="008D2751" w:rsidRPr="00915344" w:rsidRDefault="008D2751" w:rsidP="00B877EC">
            <w:pPr>
              <w:cnfStyle w:val="000000000000" w:firstRow="0" w:lastRow="0" w:firstColumn="0" w:lastColumn="0" w:oddVBand="0" w:evenVBand="0" w:oddHBand="0" w:evenHBand="0" w:firstRowFirstColumn="0" w:firstRowLastColumn="0" w:lastRowFirstColumn="0" w:lastRowLastColumn="0"/>
            </w:pPr>
            <w:r>
              <w:t>Sort of (CMETs)</w:t>
            </w:r>
          </w:p>
        </w:tc>
        <w:tc>
          <w:tcPr>
            <w:tcW w:w="1920" w:type="dxa"/>
            <w:shd w:val="clear" w:color="auto" w:fill="FFFF00"/>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Sort of (Entries)</w:t>
            </w:r>
          </w:p>
        </w:tc>
        <w:tc>
          <w:tcPr>
            <w:tcW w:w="2097" w:type="dxa"/>
            <w:shd w:val="clear" w:color="auto" w:fill="92D050"/>
          </w:tcPr>
          <w:p w:rsidR="008D2751" w:rsidRPr="00915344" w:rsidRDefault="008D2751" w:rsidP="00B877EC">
            <w:pPr>
              <w:cnfStyle w:val="000000000000" w:firstRow="0" w:lastRow="0" w:firstColumn="0" w:lastColumn="0" w:oddVBand="0" w:evenVBand="0" w:oddHBand="0" w:evenHBand="0" w:firstRowFirstColumn="0" w:firstRowLastColumn="0" w:lastRowFirstColumn="0" w:lastRowLastColumn="0"/>
            </w:pPr>
            <w:r>
              <w:t>Yes (Resources)</w:t>
            </w:r>
          </w:p>
        </w:tc>
      </w:tr>
      <w:tr w:rsidR="008D2751" w:rsidRPr="00915344" w:rsidTr="008D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b w:val="0"/>
              </w:rPr>
            </w:pPr>
            <w:r w:rsidRPr="00BF26DC">
              <w:rPr>
                <w:b w:val="0"/>
              </w:rPr>
              <w:t>Robust semantics</w:t>
            </w:r>
          </w:p>
        </w:tc>
        <w:tc>
          <w:tcPr>
            <w:tcW w:w="1680" w:type="dxa"/>
            <w:shd w:val="clear" w:color="auto" w:fill="FFC00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No</w:t>
            </w:r>
          </w:p>
        </w:tc>
        <w:tc>
          <w:tcPr>
            <w:tcW w:w="1781" w:type="dxa"/>
            <w:shd w:val="clear" w:color="auto" w:fill="FFFF0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Yes (not always modelled well).  Intrinsic to presentation</w:t>
            </w:r>
          </w:p>
        </w:tc>
        <w:tc>
          <w:tcPr>
            <w:tcW w:w="1920" w:type="dxa"/>
            <w:shd w:val="clear" w:color="auto" w:fill="FFFF00"/>
          </w:tcPr>
          <w:p w:rsidR="008D2751" w:rsidRDefault="008D2751" w:rsidP="00B877EC">
            <w:pPr>
              <w:cnfStyle w:val="000000100000" w:firstRow="0" w:lastRow="0" w:firstColumn="0" w:lastColumn="0" w:oddVBand="0" w:evenVBand="0" w:oddHBand="1" w:evenHBand="0" w:firstRowFirstColumn="0" w:firstRowLastColumn="0" w:lastRowFirstColumn="0" w:lastRowLastColumn="0"/>
            </w:pPr>
            <w:r>
              <w:t>Sort of (quality depends on template, some semantics inexpressible)</w:t>
            </w:r>
          </w:p>
        </w:tc>
        <w:tc>
          <w:tcPr>
            <w:tcW w:w="2097" w:type="dxa"/>
            <w:shd w:val="clear" w:color="auto" w:fill="92D05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Yes (for resources), where possible for extensions)</w:t>
            </w:r>
          </w:p>
        </w:tc>
      </w:tr>
      <w:tr w:rsidR="008D2751" w:rsidRPr="00915344" w:rsidTr="008D2751">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i/>
              </w:rPr>
            </w:pPr>
            <w:r>
              <w:rPr>
                <w:i/>
              </w:rPr>
              <w:t>Wire format</w:t>
            </w:r>
          </w:p>
        </w:tc>
        <w:tc>
          <w:tcPr>
            <w:tcW w:w="1680" w:type="dxa"/>
            <w:shd w:val="clear" w:color="auto" w:fill="auto"/>
          </w:tcPr>
          <w:p w:rsidR="008D2751" w:rsidRDefault="008D2751" w:rsidP="00B877EC">
            <w:pPr>
              <w:cnfStyle w:val="000000000000" w:firstRow="0" w:lastRow="0" w:firstColumn="0" w:lastColumn="0" w:oddVBand="0" w:evenVBand="0" w:oddHBand="0" w:evenHBand="0" w:firstRowFirstColumn="0" w:firstRowLastColumn="0" w:lastRowFirstColumn="0" w:lastRowLastColumn="0"/>
            </w:pPr>
          </w:p>
        </w:tc>
        <w:tc>
          <w:tcPr>
            <w:tcW w:w="1781" w:type="dxa"/>
            <w:shd w:val="clear" w:color="auto" w:fill="auto"/>
          </w:tcPr>
          <w:p w:rsidR="008D2751" w:rsidRDefault="008D2751" w:rsidP="00B877EC">
            <w:pPr>
              <w:cnfStyle w:val="000000000000" w:firstRow="0" w:lastRow="0" w:firstColumn="0" w:lastColumn="0" w:oddVBand="0" w:evenVBand="0" w:oddHBand="0" w:evenHBand="0" w:firstRowFirstColumn="0" w:firstRowLastColumn="0" w:lastRowFirstColumn="0" w:lastRowLastColumn="0"/>
            </w:pPr>
          </w:p>
        </w:tc>
        <w:tc>
          <w:tcPr>
            <w:tcW w:w="1920" w:type="dxa"/>
            <w:shd w:val="clear" w:color="auto" w:fill="auto"/>
          </w:tcPr>
          <w:p w:rsidR="008D2751" w:rsidRDefault="008D2751" w:rsidP="00B877EC">
            <w:pPr>
              <w:cnfStyle w:val="000000000000" w:firstRow="0" w:lastRow="0" w:firstColumn="0" w:lastColumn="0" w:oddVBand="0" w:evenVBand="0" w:oddHBand="0" w:evenHBand="0" w:firstRowFirstColumn="0" w:firstRowLastColumn="0" w:lastRowFirstColumn="0" w:lastRowLastColumn="0"/>
            </w:pPr>
          </w:p>
        </w:tc>
        <w:tc>
          <w:tcPr>
            <w:tcW w:w="2097" w:type="dxa"/>
            <w:shd w:val="clear" w:color="auto" w:fill="auto"/>
          </w:tcPr>
          <w:p w:rsidR="008D2751" w:rsidRDefault="008D2751" w:rsidP="00B877EC">
            <w:pPr>
              <w:cnfStyle w:val="000000000000" w:firstRow="0" w:lastRow="0" w:firstColumn="0" w:lastColumn="0" w:oddVBand="0" w:evenVBand="0" w:oddHBand="0" w:evenHBand="0" w:firstRowFirstColumn="0" w:firstRowLastColumn="0" w:lastRowFirstColumn="0" w:lastRowLastColumn="0"/>
            </w:pPr>
          </w:p>
        </w:tc>
      </w:tr>
      <w:tr w:rsidR="008D2751" w:rsidRPr="00915344" w:rsidTr="008D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b w:val="0"/>
              </w:rPr>
            </w:pPr>
            <w:r w:rsidRPr="00BF26DC">
              <w:rPr>
                <w:b w:val="0"/>
              </w:rPr>
              <w:t>Modern / well supported  wire format</w:t>
            </w:r>
          </w:p>
        </w:tc>
        <w:tc>
          <w:tcPr>
            <w:tcW w:w="1680" w:type="dxa"/>
            <w:shd w:val="clear" w:color="auto" w:fill="FFFF0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Character delimited, some XML</w:t>
            </w:r>
          </w:p>
        </w:tc>
        <w:tc>
          <w:tcPr>
            <w:tcW w:w="1781" w:type="dxa"/>
            <w:shd w:val="clear" w:color="auto" w:fill="92D05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XML (theoretical others)</w:t>
            </w:r>
          </w:p>
        </w:tc>
        <w:tc>
          <w:tcPr>
            <w:tcW w:w="1920" w:type="dxa"/>
            <w:shd w:val="clear" w:color="auto" w:fill="92D05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XML</w:t>
            </w:r>
          </w:p>
        </w:tc>
        <w:tc>
          <w:tcPr>
            <w:tcW w:w="2097" w:type="dxa"/>
            <w:shd w:val="clear" w:color="auto" w:fill="92D05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XML (JSON option)</w:t>
            </w:r>
          </w:p>
        </w:tc>
      </w:tr>
      <w:tr w:rsidR="008D2751" w:rsidRPr="00915344" w:rsidTr="008D2751">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b w:val="0"/>
              </w:rPr>
            </w:pPr>
            <w:r w:rsidRPr="00BF26DC">
              <w:rPr>
                <w:b w:val="0"/>
              </w:rPr>
              <w:t>Wire format backward/forward compatibility</w:t>
            </w:r>
          </w:p>
        </w:tc>
        <w:tc>
          <w:tcPr>
            <w:tcW w:w="1680" w:type="dxa"/>
            <w:shd w:val="clear" w:color="auto" w:fill="92D050"/>
          </w:tcPr>
          <w:p w:rsidR="008D2751" w:rsidRPr="00915344" w:rsidRDefault="008D2751" w:rsidP="00B877EC">
            <w:pPr>
              <w:cnfStyle w:val="000000000000" w:firstRow="0" w:lastRow="0" w:firstColumn="0" w:lastColumn="0" w:oddVBand="0" w:evenVBand="0" w:oddHBand="0" w:evenHBand="0" w:firstRowFirstColumn="0" w:firstRowLastColumn="0" w:lastRowFirstColumn="0" w:lastRowLastColumn="0"/>
            </w:pPr>
            <w:r>
              <w:t>Yes</w:t>
            </w:r>
          </w:p>
        </w:tc>
        <w:tc>
          <w:tcPr>
            <w:tcW w:w="1781" w:type="dxa"/>
            <w:shd w:val="clear" w:color="auto" w:fill="FFC000"/>
          </w:tcPr>
          <w:p w:rsidR="008D2751" w:rsidRPr="00915344" w:rsidRDefault="008D2751" w:rsidP="00B877EC">
            <w:pPr>
              <w:cnfStyle w:val="000000000000" w:firstRow="0" w:lastRow="0" w:firstColumn="0" w:lastColumn="0" w:oddVBand="0" w:evenVBand="0" w:oddHBand="0" w:evenHBand="0" w:firstRowFirstColumn="0" w:firstRowLastColumn="0" w:lastRowFirstColumn="0" w:lastRowLastColumn="0"/>
            </w:pPr>
            <w:r>
              <w:t>No</w:t>
            </w:r>
          </w:p>
        </w:tc>
        <w:tc>
          <w:tcPr>
            <w:tcW w:w="1920" w:type="dxa"/>
            <w:shd w:val="clear" w:color="auto" w:fill="FFFF00"/>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Partial (within releases, not always between releases)</w:t>
            </w:r>
          </w:p>
        </w:tc>
        <w:tc>
          <w:tcPr>
            <w:tcW w:w="2097" w:type="dxa"/>
            <w:shd w:val="clear" w:color="auto" w:fill="92D050"/>
          </w:tcPr>
          <w:p w:rsidR="008D2751" w:rsidRPr="00915344" w:rsidRDefault="008D2751" w:rsidP="00B877EC">
            <w:pPr>
              <w:cnfStyle w:val="000000000000" w:firstRow="0" w:lastRow="0" w:firstColumn="0" w:lastColumn="0" w:oddVBand="0" w:evenVBand="0" w:oddHBand="0" w:evenHBand="0" w:firstRowFirstColumn="0" w:firstRowLastColumn="0" w:lastRowFirstColumn="0" w:lastRowLastColumn="0"/>
            </w:pPr>
            <w:r>
              <w:t>Yes</w:t>
            </w:r>
          </w:p>
        </w:tc>
      </w:tr>
      <w:tr w:rsidR="008D2751" w:rsidRPr="00915344" w:rsidTr="008D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b w:val="0"/>
              </w:rPr>
            </w:pPr>
            <w:r w:rsidRPr="00BF26DC">
              <w:rPr>
                <w:b w:val="0"/>
              </w:rPr>
              <w:t>Human readable wire syntax?</w:t>
            </w:r>
          </w:p>
        </w:tc>
        <w:tc>
          <w:tcPr>
            <w:tcW w:w="1680" w:type="dxa"/>
            <w:shd w:val="clear" w:color="auto" w:fill="FFFF00"/>
          </w:tcPr>
          <w:p w:rsidR="008D2751" w:rsidRDefault="008D2751" w:rsidP="00B877EC">
            <w:pPr>
              <w:cnfStyle w:val="000000100000" w:firstRow="0" w:lastRow="0" w:firstColumn="0" w:lastColumn="0" w:oddVBand="0" w:evenVBand="0" w:oddHBand="1" w:evenHBand="0" w:firstRowFirstColumn="0" w:firstRowLastColumn="0" w:lastRowFirstColumn="0" w:lastRowLastColumn="0"/>
            </w:pPr>
            <w:r>
              <w:t>Low – count vertical bars, guess based on data values</w:t>
            </w:r>
          </w:p>
        </w:tc>
        <w:tc>
          <w:tcPr>
            <w:tcW w:w="1781" w:type="dxa"/>
            <w:shd w:val="clear" w:color="auto" w:fill="FFFF00"/>
          </w:tcPr>
          <w:p w:rsidR="008D2751" w:rsidRDefault="008D2751" w:rsidP="00B877EC">
            <w:pPr>
              <w:cnfStyle w:val="000000100000" w:firstRow="0" w:lastRow="0" w:firstColumn="0" w:lastColumn="0" w:oddVBand="0" w:evenVBand="0" w:oddHBand="1" w:evenHBand="0" w:firstRowFirstColumn="0" w:firstRowLastColumn="0" w:lastRowFirstColumn="0" w:lastRowLastColumn="0"/>
            </w:pPr>
            <w:r>
              <w:t>Low – bloated XML, formal names non-intuitive</w:t>
            </w:r>
          </w:p>
        </w:tc>
        <w:tc>
          <w:tcPr>
            <w:tcW w:w="1920" w:type="dxa"/>
            <w:shd w:val="clear" w:color="auto" w:fill="FFFF00"/>
          </w:tcPr>
          <w:p w:rsidR="008D2751" w:rsidRDefault="008D2751" w:rsidP="00B877EC">
            <w:pPr>
              <w:cnfStyle w:val="000000100000" w:firstRow="0" w:lastRow="0" w:firstColumn="0" w:lastColumn="0" w:oddVBand="0" w:evenVBand="0" w:oddHBand="1" w:evenHBand="0" w:firstRowFirstColumn="0" w:firstRowLastColumn="0" w:lastRowFirstColumn="0" w:lastRowLastColumn="0"/>
            </w:pPr>
            <w:r>
              <w:t>Low – bloated XML, formal names non-intuitive</w:t>
            </w:r>
          </w:p>
        </w:tc>
        <w:tc>
          <w:tcPr>
            <w:tcW w:w="2097" w:type="dxa"/>
            <w:shd w:val="clear" w:color="auto" w:fill="92D050"/>
          </w:tcPr>
          <w:p w:rsidR="008D2751" w:rsidRDefault="008D2751" w:rsidP="00B877EC">
            <w:pPr>
              <w:cnfStyle w:val="000000100000" w:firstRow="0" w:lastRow="0" w:firstColumn="0" w:lastColumn="0" w:oddVBand="0" w:evenVBand="0" w:oddHBand="1" w:evenHBand="0" w:firstRowFirstColumn="0" w:firstRowLastColumn="0" w:lastRowFirstColumn="0" w:lastRowLastColumn="0"/>
            </w:pPr>
            <w:r>
              <w:t>High</w:t>
            </w:r>
          </w:p>
        </w:tc>
      </w:tr>
      <w:tr w:rsidR="008D2751" w:rsidRPr="00915344" w:rsidTr="008D2751">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b w:val="0"/>
              </w:rPr>
            </w:pPr>
            <w:r w:rsidRPr="00BF26DC">
              <w:rPr>
                <w:b w:val="0"/>
              </w:rPr>
              <w:t>Size</w:t>
            </w:r>
          </w:p>
        </w:tc>
        <w:tc>
          <w:tcPr>
            <w:tcW w:w="1680" w:type="dxa"/>
            <w:shd w:val="clear" w:color="auto" w:fill="FFFF00"/>
          </w:tcPr>
          <w:p w:rsidR="008D2751" w:rsidRPr="00915344" w:rsidRDefault="008D2751" w:rsidP="00B877EC">
            <w:pPr>
              <w:cnfStyle w:val="000000000000" w:firstRow="0" w:lastRow="0" w:firstColumn="0" w:lastColumn="0" w:oddVBand="0" w:evenVBand="0" w:oddHBand="0" w:evenHBand="0" w:firstRowFirstColumn="0" w:firstRowLastColumn="0" w:lastRowFirstColumn="0" w:lastRowLastColumn="0"/>
            </w:pPr>
            <w:r>
              <w:t>2304 pages (v2.7)</w:t>
            </w:r>
          </w:p>
        </w:tc>
        <w:tc>
          <w:tcPr>
            <w:tcW w:w="1781" w:type="dxa"/>
            <w:shd w:val="clear" w:color="auto" w:fill="FFC000"/>
          </w:tcPr>
          <w:p w:rsidR="008D2751" w:rsidRPr="00915344" w:rsidRDefault="008D2751" w:rsidP="00B877EC">
            <w:pPr>
              <w:cnfStyle w:val="000000000000" w:firstRow="0" w:lastRow="0" w:firstColumn="0" w:lastColumn="0" w:oddVBand="0" w:evenVBand="0" w:oddHBand="0" w:evenHBand="0" w:firstRowFirstColumn="0" w:firstRowLastColumn="0" w:lastRowFirstColumn="0" w:lastRowLastColumn="0"/>
            </w:pPr>
            <w:r>
              <w:t>&gt;</w:t>
            </w:r>
            <w:r w:rsidR="00717825">
              <w:t>&gt;</w:t>
            </w:r>
            <w:r>
              <w:t xml:space="preserve"> 10k pages</w:t>
            </w:r>
          </w:p>
        </w:tc>
        <w:tc>
          <w:tcPr>
            <w:tcW w:w="1920" w:type="dxa"/>
            <w:shd w:val="clear" w:color="auto" w:fill="92D050"/>
          </w:tcPr>
          <w:p w:rsidR="008D2751" w:rsidRPr="00915344" w:rsidRDefault="008D2751" w:rsidP="00B877EC">
            <w:pPr>
              <w:cnfStyle w:val="000000000000" w:firstRow="0" w:lastRow="0" w:firstColumn="0" w:lastColumn="0" w:oddVBand="0" w:evenVBand="0" w:oddHBand="0" w:evenHBand="0" w:firstRowFirstColumn="0" w:firstRowLastColumn="0" w:lastRowFirstColumn="0" w:lastRowLastColumn="0"/>
            </w:pPr>
            <w:r>
              <w:t>200 pages (+ ~400 of infrastructure)</w:t>
            </w:r>
          </w:p>
        </w:tc>
        <w:tc>
          <w:tcPr>
            <w:tcW w:w="2097" w:type="dxa"/>
            <w:shd w:val="clear" w:color="auto" w:fill="FFFF00"/>
          </w:tcPr>
          <w:p w:rsidR="008D2751" w:rsidRPr="00915344" w:rsidRDefault="008D2751" w:rsidP="00B877EC">
            <w:pPr>
              <w:cnfStyle w:val="000000000000" w:firstRow="0" w:lastRow="0" w:firstColumn="0" w:lastColumn="0" w:oddVBand="0" w:evenVBand="0" w:oddHBand="0" w:evenHBand="0" w:firstRowFirstColumn="0" w:firstRowLastColumn="0" w:lastRowFirstColumn="0" w:lastRowLastColumn="0"/>
            </w:pPr>
            <w:r>
              <w:t>~1000 pages (estimate)</w:t>
            </w:r>
          </w:p>
        </w:tc>
      </w:tr>
      <w:tr w:rsidR="008D2751" w:rsidRPr="00915344" w:rsidTr="008D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b w:val="0"/>
              </w:rPr>
            </w:pPr>
            <w:r w:rsidRPr="00BF26DC">
              <w:rPr>
                <w:b w:val="0"/>
              </w:rPr>
              <w:t>Learning curve</w:t>
            </w:r>
          </w:p>
        </w:tc>
        <w:tc>
          <w:tcPr>
            <w:tcW w:w="1680" w:type="dxa"/>
            <w:shd w:val="clear" w:color="auto" w:fill="92D05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Moderate</w:t>
            </w:r>
          </w:p>
        </w:tc>
        <w:tc>
          <w:tcPr>
            <w:tcW w:w="1781" w:type="dxa"/>
            <w:shd w:val="clear" w:color="auto" w:fill="FFC00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Very high</w:t>
            </w:r>
          </w:p>
        </w:tc>
        <w:tc>
          <w:tcPr>
            <w:tcW w:w="1920" w:type="dxa"/>
            <w:shd w:val="clear" w:color="auto" w:fill="FFFF0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High</w:t>
            </w:r>
          </w:p>
        </w:tc>
        <w:tc>
          <w:tcPr>
            <w:tcW w:w="2097" w:type="dxa"/>
            <w:shd w:val="clear" w:color="auto" w:fill="92D05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Moderate</w:t>
            </w:r>
          </w:p>
        </w:tc>
      </w:tr>
      <w:tr w:rsidR="008D2751" w:rsidRPr="00915344" w:rsidTr="008D2751">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i/>
              </w:rPr>
            </w:pPr>
            <w:r>
              <w:rPr>
                <w:i/>
              </w:rPr>
              <w:t>Conformance</w:t>
            </w:r>
          </w:p>
        </w:tc>
        <w:tc>
          <w:tcPr>
            <w:tcW w:w="1680" w:type="dxa"/>
            <w:shd w:val="clear" w:color="auto" w:fill="auto"/>
          </w:tcPr>
          <w:p w:rsidR="008D2751" w:rsidRDefault="008D2751" w:rsidP="00B877EC">
            <w:pPr>
              <w:cnfStyle w:val="000000000000" w:firstRow="0" w:lastRow="0" w:firstColumn="0" w:lastColumn="0" w:oddVBand="0" w:evenVBand="0" w:oddHBand="0" w:evenHBand="0" w:firstRowFirstColumn="0" w:firstRowLastColumn="0" w:lastRowFirstColumn="0" w:lastRowLastColumn="0"/>
            </w:pPr>
          </w:p>
        </w:tc>
        <w:tc>
          <w:tcPr>
            <w:tcW w:w="1781" w:type="dxa"/>
            <w:shd w:val="clear" w:color="auto" w:fill="auto"/>
          </w:tcPr>
          <w:p w:rsidR="008D2751" w:rsidRDefault="008D2751" w:rsidP="00B877EC">
            <w:pPr>
              <w:cnfStyle w:val="000000000000" w:firstRow="0" w:lastRow="0" w:firstColumn="0" w:lastColumn="0" w:oddVBand="0" w:evenVBand="0" w:oddHBand="0" w:evenHBand="0" w:firstRowFirstColumn="0" w:firstRowLastColumn="0" w:lastRowFirstColumn="0" w:lastRowLastColumn="0"/>
            </w:pPr>
          </w:p>
        </w:tc>
        <w:tc>
          <w:tcPr>
            <w:tcW w:w="1920" w:type="dxa"/>
            <w:shd w:val="clear" w:color="auto" w:fill="auto"/>
          </w:tcPr>
          <w:p w:rsidR="008D2751" w:rsidRDefault="008D2751" w:rsidP="00B877EC">
            <w:pPr>
              <w:cnfStyle w:val="000000000000" w:firstRow="0" w:lastRow="0" w:firstColumn="0" w:lastColumn="0" w:oddVBand="0" w:evenVBand="0" w:oddHBand="0" w:evenHBand="0" w:firstRowFirstColumn="0" w:firstRowLastColumn="0" w:lastRowFirstColumn="0" w:lastRowLastColumn="0"/>
            </w:pPr>
          </w:p>
        </w:tc>
        <w:tc>
          <w:tcPr>
            <w:tcW w:w="2097" w:type="dxa"/>
            <w:shd w:val="clear" w:color="auto" w:fill="auto"/>
          </w:tcPr>
          <w:p w:rsidR="008D2751" w:rsidRDefault="008D2751" w:rsidP="00B877EC">
            <w:pPr>
              <w:cnfStyle w:val="000000000000" w:firstRow="0" w:lastRow="0" w:firstColumn="0" w:lastColumn="0" w:oddVBand="0" w:evenVBand="0" w:oddHBand="0" w:evenHBand="0" w:firstRowFirstColumn="0" w:firstRowLastColumn="0" w:lastRowFirstColumn="0" w:lastRowLastColumn="0"/>
            </w:pPr>
          </w:p>
        </w:tc>
      </w:tr>
      <w:tr w:rsidR="008D2751" w:rsidRPr="00915344" w:rsidTr="008D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b w:val="0"/>
              </w:rPr>
            </w:pPr>
            <w:r w:rsidRPr="00BF26DC">
              <w:rPr>
                <w:b w:val="0"/>
              </w:rPr>
              <w:t>Conformance profiling</w:t>
            </w:r>
          </w:p>
        </w:tc>
        <w:tc>
          <w:tcPr>
            <w:tcW w:w="1680" w:type="dxa"/>
            <w:shd w:val="clear" w:color="auto" w:fill="FFFF0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As of 2.5, not commonly used</w:t>
            </w:r>
          </w:p>
        </w:tc>
        <w:tc>
          <w:tcPr>
            <w:tcW w:w="1781" w:type="dxa"/>
            <w:shd w:val="clear" w:color="auto" w:fill="FFFF0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 xml:space="preserve">Conformance rules defined, generally handled via constrained </w:t>
            </w:r>
            <w:proofErr w:type="spellStart"/>
            <w:r>
              <w:t>constrained</w:t>
            </w:r>
            <w:proofErr w:type="spellEnd"/>
            <w:r>
              <w:t xml:space="preserve"> artifacts</w:t>
            </w:r>
          </w:p>
        </w:tc>
        <w:tc>
          <w:tcPr>
            <w:tcW w:w="1920" w:type="dxa"/>
            <w:shd w:val="clear" w:color="auto" w:fill="FFFF0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 xml:space="preserve">Conformance rules defined.  </w:t>
            </w:r>
            <w:proofErr w:type="spellStart"/>
            <w:r>
              <w:t>Templating</w:t>
            </w:r>
            <w:proofErr w:type="spellEnd"/>
            <w:r>
              <w:t xml:space="preserve"> only, typically captured as Word, though some formal capture, no formal declaration mechanism</w:t>
            </w:r>
          </w:p>
        </w:tc>
        <w:tc>
          <w:tcPr>
            <w:tcW w:w="2097" w:type="dxa"/>
            <w:shd w:val="clear" w:color="auto" w:fill="92D05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 xml:space="preserve">Yes - profiles computer </w:t>
            </w:r>
            <w:proofErr w:type="spellStart"/>
            <w:r>
              <w:t>processable</w:t>
            </w:r>
            <w:proofErr w:type="spellEnd"/>
          </w:p>
        </w:tc>
      </w:tr>
      <w:tr w:rsidR="008D2751" w:rsidRPr="00915344" w:rsidTr="008D2751">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b w:val="0"/>
              </w:rPr>
            </w:pPr>
            <w:r w:rsidRPr="00BF26DC">
              <w:rPr>
                <w:b w:val="0"/>
              </w:rPr>
              <w:t>Conformance declaration</w:t>
            </w:r>
          </w:p>
        </w:tc>
        <w:tc>
          <w:tcPr>
            <w:tcW w:w="1680" w:type="dxa"/>
            <w:shd w:val="clear" w:color="auto" w:fill="FFFF00"/>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Done using profiling mechanism</w:t>
            </w:r>
          </w:p>
        </w:tc>
        <w:tc>
          <w:tcPr>
            <w:tcW w:w="1781" w:type="dxa"/>
            <w:shd w:val="clear" w:color="auto" w:fill="FFC000"/>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no formal declaration mechanism</w:t>
            </w:r>
          </w:p>
        </w:tc>
        <w:tc>
          <w:tcPr>
            <w:tcW w:w="1920" w:type="dxa"/>
            <w:shd w:val="clear" w:color="auto" w:fill="FFC000"/>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no formal declaration mechanism</w:t>
            </w:r>
          </w:p>
        </w:tc>
        <w:tc>
          <w:tcPr>
            <w:tcW w:w="2097" w:type="dxa"/>
            <w:shd w:val="clear" w:color="auto" w:fill="92D050"/>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 xml:space="preserve">Yes – conformance statements computer </w:t>
            </w:r>
            <w:proofErr w:type="spellStart"/>
            <w:r>
              <w:t>processable</w:t>
            </w:r>
            <w:proofErr w:type="spellEnd"/>
          </w:p>
        </w:tc>
      </w:tr>
      <w:tr w:rsidR="008D2751" w:rsidRPr="00915344" w:rsidTr="008D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i/>
              </w:rPr>
            </w:pPr>
            <w:r>
              <w:rPr>
                <w:i/>
              </w:rPr>
              <w:t>Additional considerations</w:t>
            </w:r>
          </w:p>
        </w:tc>
        <w:tc>
          <w:tcPr>
            <w:tcW w:w="1680" w:type="dxa"/>
            <w:shd w:val="clear" w:color="auto" w:fill="auto"/>
          </w:tcPr>
          <w:p w:rsidR="008D2751" w:rsidRDefault="008D2751" w:rsidP="00B877EC">
            <w:pPr>
              <w:cnfStyle w:val="000000100000" w:firstRow="0" w:lastRow="0" w:firstColumn="0" w:lastColumn="0" w:oddVBand="0" w:evenVBand="0" w:oddHBand="1" w:evenHBand="0" w:firstRowFirstColumn="0" w:firstRowLastColumn="0" w:lastRowFirstColumn="0" w:lastRowLastColumn="0"/>
            </w:pPr>
          </w:p>
        </w:tc>
        <w:tc>
          <w:tcPr>
            <w:tcW w:w="1781" w:type="dxa"/>
            <w:shd w:val="clear" w:color="auto" w:fill="auto"/>
          </w:tcPr>
          <w:p w:rsidR="008D2751" w:rsidRDefault="008D2751" w:rsidP="00B877EC">
            <w:pPr>
              <w:cnfStyle w:val="000000100000" w:firstRow="0" w:lastRow="0" w:firstColumn="0" w:lastColumn="0" w:oddVBand="0" w:evenVBand="0" w:oddHBand="1" w:evenHBand="0" w:firstRowFirstColumn="0" w:firstRowLastColumn="0" w:lastRowFirstColumn="0" w:lastRowLastColumn="0"/>
            </w:pPr>
          </w:p>
        </w:tc>
        <w:tc>
          <w:tcPr>
            <w:tcW w:w="1920" w:type="dxa"/>
            <w:shd w:val="clear" w:color="auto" w:fill="auto"/>
          </w:tcPr>
          <w:p w:rsidR="008D2751" w:rsidRDefault="008D2751" w:rsidP="00B877EC">
            <w:pPr>
              <w:cnfStyle w:val="000000100000" w:firstRow="0" w:lastRow="0" w:firstColumn="0" w:lastColumn="0" w:oddVBand="0" w:evenVBand="0" w:oddHBand="1" w:evenHBand="0" w:firstRowFirstColumn="0" w:firstRowLastColumn="0" w:lastRowFirstColumn="0" w:lastRowLastColumn="0"/>
            </w:pPr>
          </w:p>
        </w:tc>
        <w:tc>
          <w:tcPr>
            <w:tcW w:w="2097" w:type="dxa"/>
            <w:shd w:val="clear" w:color="auto" w:fill="auto"/>
          </w:tcPr>
          <w:p w:rsidR="008D2751" w:rsidRDefault="008D2751" w:rsidP="00B877EC">
            <w:pPr>
              <w:cnfStyle w:val="000000100000" w:firstRow="0" w:lastRow="0" w:firstColumn="0" w:lastColumn="0" w:oddVBand="0" w:evenVBand="0" w:oddHBand="1" w:evenHBand="0" w:firstRowFirstColumn="0" w:firstRowLastColumn="0" w:lastRowFirstColumn="0" w:lastRowLastColumn="0"/>
            </w:pPr>
          </w:p>
        </w:tc>
      </w:tr>
      <w:tr w:rsidR="008D2751" w:rsidRPr="00915344" w:rsidTr="008D2751">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b w:val="0"/>
              </w:rPr>
            </w:pPr>
            <w:r>
              <w:rPr>
                <w:b w:val="0"/>
              </w:rPr>
              <w:t>Modeling expertise needed for design</w:t>
            </w:r>
          </w:p>
        </w:tc>
        <w:tc>
          <w:tcPr>
            <w:tcW w:w="1680" w:type="dxa"/>
            <w:shd w:val="clear" w:color="auto" w:fill="92D050"/>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None</w:t>
            </w:r>
          </w:p>
        </w:tc>
        <w:tc>
          <w:tcPr>
            <w:tcW w:w="1781" w:type="dxa"/>
            <w:shd w:val="clear" w:color="auto" w:fill="FFC000"/>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High – key part of design</w:t>
            </w:r>
          </w:p>
        </w:tc>
        <w:tc>
          <w:tcPr>
            <w:tcW w:w="1920" w:type="dxa"/>
            <w:shd w:val="clear" w:color="auto" w:fill="FFFF00"/>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Moderate – needed for good template creation</w:t>
            </w:r>
          </w:p>
        </w:tc>
        <w:tc>
          <w:tcPr>
            <w:tcW w:w="2097" w:type="dxa"/>
            <w:shd w:val="clear" w:color="auto" w:fill="FFFF00"/>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Moderate – needed in parallel with resource and extension creation</w:t>
            </w:r>
          </w:p>
        </w:tc>
      </w:tr>
      <w:tr w:rsidR="008D2751" w:rsidRPr="00915344" w:rsidTr="008D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8D2751" w:rsidRPr="008D2751" w:rsidRDefault="008D2751" w:rsidP="00B877EC">
            <w:pPr>
              <w:spacing w:after="200" w:line="276" w:lineRule="auto"/>
              <w:rPr>
                <w:b w:val="0"/>
              </w:rPr>
            </w:pPr>
            <w:r w:rsidRPr="008D2751">
              <w:rPr>
                <w:b w:val="0"/>
              </w:rPr>
              <w:lastRenderedPageBreak/>
              <w:t>Modeling expertise needed for implementation</w:t>
            </w:r>
          </w:p>
        </w:tc>
        <w:tc>
          <w:tcPr>
            <w:tcW w:w="1680" w:type="dxa"/>
            <w:shd w:val="clear" w:color="auto" w:fill="92D050"/>
          </w:tcPr>
          <w:p w:rsidR="008D2751" w:rsidRDefault="008D2751" w:rsidP="00B877EC">
            <w:pPr>
              <w:cnfStyle w:val="000000100000" w:firstRow="0" w:lastRow="0" w:firstColumn="0" w:lastColumn="0" w:oddVBand="0" w:evenVBand="0" w:oddHBand="1" w:evenHBand="0" w:firstRowFirstColumn="0" w:firstRowLastColumn="0" w:lastRowFirstColumn="0" w:lastRowLastColumn="0"/>
            </w:pPr>
            <w:r>
              <w:t>None</w:t>
            </w:r>
          </w:p>
        </w:tc>
        <w:tc>
          <w:tcPr>
            <w:tcW w:w="1781" w:type="dxa"/>
            <w:shd w:val="clear" w:color="auto" w:fill="FFFF00"/>
          </w:tcPr>
          <w:p w:rsidR="008D2751" w:rsidRDefault="008D2751" w:rsidP="00B877EC">
            <w:pPr>
              <w:cnfStyle w:val="000000100000" w:firstRow="0" w:lastRow="0" w:firstColumn="0" w:lastColumn="0" w:oddVBand="0" w:evenVBand="0" w:oddHBand="1" w:evenHBand="0" w:firstRowFirstColumn="0" w:firstRowLastColumn="0" w:lastRowFirstColumn="0" w:lastRowLastColumn="0"/>
            </w:pPr>
            <w:r>
              <w:t>Moderate – model is central in all documentation, non-fixed structural codes must be populated correctly</w:t>
            </w:r>
          </w:p>
        </w:tc>
        <w:tc>
          <w:tcPr>
            <w:tcW w:w="1920" w:type="dxa"/>
            <w:shd w:val="clear" w:color="auto" w:fill="FFFF00"/>
          </w:tcPr>
          <w:p w:rsidR="008D2751" w:rsidRDefault="008D2751" w:rsidP="00B877EC">
            <w:pPr>
              <w:cnfStyle w:val="000000100000" w:firstRow="0" w:lastRow="0" w:firstColumn="0" w:lastColumn="0" w:oddVBand="0" w:evenVBand="0" w:oddHBand="1" w:evenHBand="0" w:firstRowFirstColumn="0" w:firstRowLastColumn="0" w:lastRowFirstColumn="0" w:lastRowLastColumn="0"/>
            </w:pPr>
            <w:r>
              <w:t>Moderate – model is central in all documentation, non-fixed structural codes must be populated correctly</w:t>
            </w:r>
          </w:p>
        </w:tc>
        <w:tc>
          <w:tcPr>
            <w:tcW w:w="2097" w:type="dxa"/>
            <w:shd w:val="clear" w:color="auto" w:fill="92D050"/>
          </w:tcPr>
          <w:p w:rsidR="008D2751" w:rsidRDefault="008D2751" w:rsidP="00B877EC">
            <w:pPr>
              <w:cnfStyle w:val="000000100000" w:firstRow="0" w:lastRow="0" w:firstColumn="0" w:lastColumn="0" w:oddVBand="0" w:evenVBand="0" w:oddHBand="1" w:evenHBand="0" w:firstRowFirstColumn="0" w:firstRowLastColumn="0" w:lastRowFirstColumn="0" w:lastRowLastColumn="0"/>
            </w:pPr>
            <w:r>
              <w:t>None (though information available for those wanting it)</w:t>
            </w:r>
          </w:p>
        </w:tc>
      </w:tr>
      <w:tr w:rsidR="008D2751" w:rsidRPr="00915344" w:rsidTr="008D2751">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b w:val="0"/>
              </w:rPr>
            </w:pPr>
            <w:r w:rsidRPr="00BF26DC">
              <w:rPr>
                <w:b w:val="0"/>
              </w:rPr>
              <w:t>Standard creation tools</w:t>
            </w:r>
          </w:p>
        </w:tc>
        <w:tc>
          <w:tcPr>
            <w:tcW w:w="1680" w:type="dxa"/>
            <w:shd w:val="clear" w:color="auto" w:fill="FFFF00"/>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MS Word, validation / extraction via custom MS Access</w:t>
            </w:r>
          </w:p>
        </w:tc>
        <w:tc>
          <w:tcPr>
            <w:tcW w:w="1781" w:type="dxa"/>
            <w:shd w:val="clear" w:color="auto" w:fill="FFC000"/>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Numerous custom applications, Windows-specific, custom generation tool</w:t>
            </w:r>
          </w:p>
        </w:tc>
        <w:tc>
          <w:tcPr>
            <w:tcW w:w="1920" w:type="dxa"/>
            <w:shd w:val="clear" w:color="auto" w:fill="FFC000"/>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Same as v3 with manual editing of output of generation tool; additional custom tools for template authoring</w:t>
            </w:r>
          </w:p>
        </w:tc>
        <w:tc>
          <w:tcPr>
            <w:tcW w:w="2097" w:type="dxa"/>
            <w:shd w:val="clear" w:color="auto" w:fill="FFFF00"/>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Excel or Open Office, Enterprise Architect?, custom generation tool</w:t>
            </w:r>
          </w:p>
        </w:tc>
      </w:tr>
      <w:tr w:rsidR="008D2751" w:rsidRPr="00915344" w:rsidTr="008D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b w:val="0"/>
              </w:rPr>
            </w:pPr>
            <w:r w:rsidRPr="00BF26DC">
              <w:rPr>
                <w:b w:val="0"/>
              </w:rPr>
              <w:t>Publishing approach</w:t>
            </w:r>
          </w:p>
        </w:tc>
        <w:tc>
          <w:tcPr>
            <w:tcW w:w="1680" w:type="dxa"/>
            <w:shd w:val="clear" w:color="auto" w:fill="92D05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One spec, document form</w:t>
            </w:r>
          </w:p>
        </w:tc>
        <w:tc>
          <w:tcPr>
            <w:tcW w:w="1781" w:type="dxa"/>
            <w:shd w:val="clear" w:color="auto" w:fill="FFC00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Multiple interdependent specs, web-based</w:t>
            </w:r>
          </w:p>
        </w:tc>
        <w:tc>
          <w:tcPr>
            <w:tcW w:w="1920" w:type="dxa"/>
            <w:shd w:val="clear" w:color="auto" w:fill="FFFF0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One main spec, few additional specs, web-based</w:t>
            </w:r>
          </w:p>
        </w:tc>
        <w:tc>
          <w:tcPr>
            <w:tcW w:w="2097" w:type="dxa"/>
            <w:shd w:val="clear" w:color="auto" w:fill="92D050"/>
          </w:tcPr>
          <w:p w:rsidR="008D2751" w:rsidRPr="00915344" w:rsidRDefault="008D2751" w:rsidP="00B877EC">
            <w:pPr>
              <w:cnfStyle w:val="000000100000" w:firstRow="0" w:lastRow="0" w:firstColumn="0" w:lastColumn="0" w:oddVBand="0" w:evenVBand="0" w:oddHBand="1" w:evenHBand="0" w:firstRowFirstColumn="0" w:firstRowLastColumn="0" w:lastRowFirstColumn="0" w:lastRowLastColumn="0"/>
            </w:pPr>
            <w:r>
              <w:t>One spec, document or web-based</w:t>
            </w:r>
          </w:p>
        </w:tc>
      </w:tr>
      <w:tr w:rsidR="008D2751" w:rsidRPr="00915344" w:rsidTr="008D2751">
        <w:tc>
          <w:tcPr>
            <w:cnfStyle w:val="001000000000" w:firstRow="0" w:lastRow="0" w:firstColumn="1" w:lastColumn="0" w:oddVBand="0" w:evenVBand="0" w:oddHBand="0" w:evenHBand="0" w:firstRowFirstColumn="0" w:firstRowLastColumn="0" w:lastRowFirstColumn="0" w:lastRowLastColumn="0"/>
            <w:tcW w:w="2098" w:type="dxa"/>
          </w:tcPr>
          <w:p w:rsidR="008D2751" w:rsidRPr="00BF26DC" w:rsidRDefault="008D2751" w:rsidP="00B877EC">
            <w:pPr>
              <w:rPr>
                <w:b w:val="0"/>
              </w:rPr>
            </w:pPr>
            <w:r w:rsidRPr="00BF26DC">
              <w:rPr>
                <w:b w:val="0"/>
              </w:rPr>
              <w:t>Code generation</w:t>
            </w:r>
          </w:p>
        </w:tc>
        <w:tc>
          <w:tcPr>
            <w:tcW w:w="1680" w:type="dxa"/>
            <w:shd w:val="clear" w:color="auto" w:fill="FFFF00"/>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Some open source tools</w:t>
            </w:r>
          </w:p>
        </w:tc>
        <w:tc>
          <w:tcPr>
            <w:tcW w:w="1781" w:type="dxa"/>
            <w:shd w:val="clear" w:color="auto" w:fill="FFFF00"/>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Some open source tools</w:t>
            </w:r>
          </w:p>
        </w:tc>
        <w:tc>
          <w:tcPr>
            <w:tcW w:w="1920" w:type="dxa"/>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w:t>
            </w:r>
          </w:p>
        </w:tc>
        <w:tc>
          <w:tcPr>
            <w:tcW w:w="2097" w:type="dxa"/>
            <w:shd w:val="clear" w:color="auto" w:fill="92D050"/>
          </w:tcPr>
          <w:p w:rsidR="008D2751" w:rsidRDefault="008D2751" w:rsidP="00B877EC">
            <w:pPr>
              <w:cnfStyle w:val="000000000000" w:firstRow="0" w:lastRow="0" w:firstColumn="0" w:lastColumn="0" w:oddVBand="0" w:evenVBand="0" w:oddHBand="0" w:evenHBand="0" w:firstRowFirstColumn="0" w:firstRowLastColumn="0" w:lastRowFirstColumn="0" w:lastRowLastColumn="0"/>
            </w:pPr>
            <w:r>
              <w:t>Part of published specification</w:t>
            </w:r>
          </w:p>
        </w:tc>
      </w:tr>
    </w:tbl>
    <w:p w:rsidR="008D2751" w:rsidRDefault="008D2751" w:rsidP="008D2751"/>
    <w:p w:rsidR="008D2751" w:rsidRDefault="008D2751" w:rsidP="008D2751">
      <w:pPr>
        <w:rPr>
          <w:rFonts w:asciiTheme="majorHAnsi" w:eastAsiaTheme="majorEastAsia" w:hAnsiTheme="majorHAnsi" w:cstheme="majorBidi"/>
          <w:b/>
          <w:bCs/>
          <w:color w:val="365F91" w:themeColor="accent1" w:themeShade="BF"/>
          <w:sz w:val="28"/>
          <w:szCs w:val="28"/>
        </w:rPr>
      </w:pPr>
      <w:r>
        <w:br w:type="page"/>
      </w:r>
    </w:p>
    <w:p w:rsidR="008D2751" w:rsidRDefault="008D2751" w:rsidP="008D2751">
      <w:pPr>
        <w:pStyle w:val="Heading1"/>
      </w:pPr>
      <w:r>
        <w:lastRenderedPageBreak/>
        <w:t>What v3 issues does FHIR address?</w:t>
      </w:r>
    </w:p>
    <w:p w:rsidR="008D2751" w:rsidRPr="004124C1" w:rsidRDefault="008D2751" w:rsidP="008D2751">
      <w:r>
        <w:t>The following table identifies a number of the issues that make implementing v3 specifications “hard”.  For each, it identifies how much FHIR addresses the issue and provides descriptive comments about how it is addressed (or not)</w:t>
      </w:r>
    </w:p>
    <w:tbl>
      <w:tblPr>
        <w:tblStyle w:val="TableGrid"/>
        <w:tblW w:w="0" w:type="auto"/>
        <w:tblLook w:val="04A0" w:firstRow="1" w:lastRow="0" w:firstColumn="1" w:lastColumn="0" w:noHBand="0" w:noVBand="1"/>
      </w:tblPr>
      <w:tblGrid>
        <w:gridCol w:w="3192"/>
        <w:gridCol w:w="1311"/>
        <w:gridCol w:w="5073"/>
      </w:tblGrid>
      <w:tr w:rsidR="008D2751" w:rsidRPr="003208D3" w:rsidTr="00B877EC">
        <w:trPr>
          <w:tblHeader/>
        </w:trPr>
        <w:tc>
          <w:tcPr>
            <w:tcW w:w="3192" w:type="dxa"/>
          </w:tcPr>
          <w:p w:rsidR="008D2751" w:rsidRPr="003208D3" w:rsidRDefault="008D2751" w:rsidP="00B877EC">
            <w:pPr>
              <w:rPr>
                <w:b/>
              </w:rPr>
            </w:pPr>
            <w:r w:rsidRPr="003208D3">
              <w:rPr>
                <w:b/>
              </w:rPr>
              <w:t>Issue</w:t>
            </w:r>
          </w:p>
        </w:tc>
        <w:tc>
          <w:tcPr>
            <w:tcW w:w="1311" w:type="dxa"/>
          </w:tcPr>
          <w:p w:rsidR="008D2751" w:rsidRPr="003208D3" w:rsidRDefault="008D2751" w:rsidP="00B877EC">
            <w:pPr>
              <w:rPr>
                <w:b/>
              </w:rPr>
            </w:pPr>
            <w:r w:rsidRPr="003208D3">
              <w:rPr>
                <w:b/>
              </w:rPr>
              <w:t>Addressed?</w:t>
            </w:r>
          </w:p>
        </w:tc>
        <w:tc>
          <w:tcPr>
            <w:tcW w:w="5073" w:type="dxa"/>
          </w:tcPr>
          <w:p w:rsidR="008D2751" w:rsidRPr="003208D3" w:rsidRDefault="008D2751" w:rsidP="00B877EC">
            <w:pPr>
              <w:rPr>
                <w:b/>
              </w:rPr>
            </w:pPr>
            <w:r w:rsidRPr="003208D3">
              <w:rPr>
                <w:b/>
              </w:rPr>
              <w:t>Comment</w:t>
            </w:r>
          </w:p>
        </w:tc>
      </w:tr>
      <w:tr w:rsidR="008D2751" w:rsidRPr="003208D3" w:rsidTr="00B877EC">
        <w:tc>
          <w:tcPr>
            <w:tcW w:w="3192" w:type="dxa"/>
          </w:tcPr>
          <w:p w:rsidR="008D2751" w:rsidRPr="003208D3" w:rsidRDefault="008D2751" w:rsidP="00B877EC">
            <w:r w:rsidRPr="003208D3">
              <w:t>Wire format hard to read</w:t>
            </w:r>
          </w:p>
        </w:tc>
        <w:tc>
          <w:tcPr>
            <w:tcW w:w="1311" w:type="dxa"/>
          </w:tcPr>
          <w:p w:rsidR="008D2751" w:rsidRPr="003208D3" w:rsidRDefault="008D2751" w:rsidP="00B877EC">
            <w:r>
              <w:t>Mostly</w:t>
            </w:r>
          </w:p>
        </w:tc>
        <w:tc>
          <w:tcPr>
            <w:tcW w:w="5073" w:type="dxa"/>
          </w:tcPr>
          <w:p w:rsidR="008D2751" w:rsidRPr="003208D3" w:rsidRDefault="008D2751" w:rsidP="00B877EC">
            <w:r>
              <w:t>Core content is easy to read.  Extension content automatically convertible to be easy to read</w:t>
            </w:r>
          </w:p>
        </w:tc>
      </w:tr>
      <w:tr w:rsidR="008D2751" w:rsidRPr="003208D3" w:rsidTr="00B877EC">
        <w:tc>
          <w:tcPr>
            <w:tcW w:w="3192" w:type="dxa"/>
          </w:tcPr>
          <w:p w:rsidR="008D2751" w:rsidRDefault="008D2751" w:rsidP="00B877EC">
            <w:r>
              <w:t>Specifications hard to read/navigate</w:t>
            </w:r>
          </w:p>
        </w:tc>
        <w:tc>
          <w:tcPr>
            <w:tcW w:w="1311" w:type="dxa"/>
          </w:tcPr>
          <w:p w:rsidR="008D2751" w:rsidRDefault="008D2751" w:rsidP="00B877EC">
            <w:r>
              <w:t>Mostly</w:t>
            </w:r>
          </w:p>
        </w:tc>
        <w:tc>
          <w:tcPr>
            <w:tcW w:w="5073" w:type="dxa"/>
          </w:tcPr>
          <w:p w:rsidR="008D2751" w:rsidRPr="003208D3" w:rsidRDefault="008D2751" w:rsidP="00B877EC">
            <w:r>
              <w:t>Specification volume significantly reduced, focus is on “easy to read for implementers”, RIM modeling is suppressed</w:t>
            </w:r>
          </w:p>
        </w:tc>
      </w:tr>
      <w:tr w:rsidR="008D2751" w:rsidRPr="003208D3" w:rsidTr="00B877EC">
        <w:tc>
          <w:tcPr>
            <w:tcW w:w="3192" w:type="dxa"/>
          </w:tcPr>
          <w:p w:rsidR="008D2751" w:rsidRPr="003208D3" w:rsidRDefault="008D2751" w:rsidP="00B877EC">
            <w:r>
              <w:t>RIM experts hard to find</w:t>
            </w:r>
          </w:p>
        </w:tc>
        <w:tc>
          <w:tcPr>
            <w:tcW w:w="1311" w:type="dxa"/>
          </w:tcPr>
          <w:p w:rsidR="008D2751" w:rsidRDefault="008D2751" w:rsidP="00B877EC">
            <w:r>
              <w:t>Mostly</w:t>
            </w:r>
          </w:p>
        </w:tc>
        <w:tc>
          <w:tcPr>
            <w:tcW w:w="5073" w:type="dxa"/>
          </w:tcPr>
          <w:p w:rsidR="008D2751" w:rsidRPr="003208D3" w:rsidRDefault="008D2751" w:rsidP="00B877EC">
            <w:r>
              <w:t>RIM understanding no longer needed to read the spec or as critical path for resource or extension development.  Still need RIM expert to do mappings, but can be more efficient and leverage fewer resources</w:t>
            </w:r>
          </w:p>
        </w:tc>
      </w:tr>
      <w:tr w:rsidR="008D2751" w:rsidRPr="003208D3" w:rsidTr="00B877EC">
        <w:tc>
          <w:tcPr>
            <w:tcW w:w="3192" w:type="dxa"/>
          </w:tcPr>
          <w:p w:rsidR="008D2751" w:rsidRDefault="008D2751" w:rsidP="00B877EC">
            <w:r>
              <w:t>Poor QA on v3 specifications</w:t>
            </w:r>
          </w:p>
        </w:tc>
        <w:tc>
          <w:tcPr>
            <w:tcW w:w="1311" w:type="dxa"/>
          </w:tcPr>
          <w:p w:rsidR="008D2751" w:rsidRDefault="008D2751" w:rsidP="00B877EC">
            <w:r>
              <w:t>Partially</w:t>
            </w:r>
          </w:p>
        </w:tc>
        <w:tc>
          <w:tcPr>
            <w:tcW w:w="5073" w:type="dxa"/>
          </w:tcPr>
          <w:p w:rsidR="008D2751" w:rsidRDefault="008D2751" w:rsidP="00B877EC">
            <w:r>
              <w:t>Smaller volume of elements (countable number of resources, ~80% reduction in data elements combined with stronger governance should allow better QA.  As well, the requirement for instances and the expectation of committees to build (and thus validate) frequently should help too.  Work Groups will be strongly discouraged from checking in content that fails validation.</w:t>
            </w:r>
          </w:p>
          <w:p w:rsidR="008D2751" w:rsidRDefault="008D2751" w:rsidP="00B877EC"/>
          <w:p w:rsidR="008D2751" w:rsidRPr="003208D3" w:rsidRDefault="008D2751" w:rsidP="00B877EC">
            <w:r>
              <w:t>Voluntary HL7 vetting process for extensions should help quality there too.</w:t>
            </w:r>
          </w:p>
        </w:tc>
      </w:tr>
      <w:tr w:rsidR="008D2751" w:rsidRPr="003208D3" w:rsidTr="00B877EC">
        <w:tc>
          <w:tcPr>
            <w:tcW w:w="3192" w:type="dxa"/>
          </w:tcPr>
          <w:p w:rsidR="008D2751" w:rsidRPr="003208D3" w:rsidRDefault="008D2751" w:rsidP="00B877EC">
            <w:r>
              <w:t>Non-interoperability across borders (project/geographic)</w:t>
            </w:r>
          </w:p>
        </w:tc>
        <w:tc>
          <w:tcPr>
            <w:tcW w:w="1311" w:type="dxa"/>
          </w:tcPr>
          <w:p w:rsidR="008D2751" w:rsidRDefault="008D2751" w:rsidP="00B877EC">
            <w:r>
              <w:t>Partially</w:t>
            </w:r>
          </w:p>
        </w:tc>
        <w:tc>
          <w:tcPr>
            <w:tcW w:w="5073" w:type="dxa"/>
          </w:tcPr>
          <w:p w:rsidR="008D2751" w:rsidRPr="003208D3" w:rsidRDefault="008D2751" w:rsidP="00B877EC">
            <w:r>
              <w:t>Wire format is the same everywhere – all countries, all domains.  However, constraints can be different and some extensions may be “must understand” which can still interfere with interoperability.</w:t>
            </w:r>
          </w:p>
        </w:tc>
      </w:tr>
      <w:tr w:rsidR="008D2751" w:rsidRPr="003208D3" w:rsidTr="00B877EC">
        <w:tc>
          <w:tcPr>
            <w:tcW w:w="3192" w:type="dxa"/>
          </w:tcPr>
          <w:p w:rsidR="008D2751" w:rsidRPr="003208D3" w:rsidRDefault="008D2751" w:rsidP="00B877EC">
            <w:r>
              <w:t>Lack of implementer support</w:t>
            </w:r>
          </w:p>
        </w:tc>
        <w:tc>
          <w:tcPr>
            <w:tcW w:w="1311" w:type="dxa"/>
          </w:tcPr>
          <w:p w:rsidR="008D2751" w:rsidRDefault="008D2751" w:rsidP="00B877EC">
            <w:r>
              <w:t>Partially</w:t>
            </w:r>
          </w:p>
        </w:tc>
        <w:tc>
          <w:tcPr>
            <w:tcW w:w="5073" w:type="dxa"/>
          </w:tcPr>
          <w:p w:rsidR="008D2751" w:rsidRDefault="008D2751" w:rsidP="00B877EC">
            <w:r>
              <w:t xml:space="preserve">Specifications targeted to implementers.  Code interfaces generated “out of the box” for common platforms.  Specification tuned to address specific implementation issues on those common platforms.  Implementation tests early in the process and </w:t>
            </w:r>
            <w:proofErr w:type="spellStart"/>
            <w:r>
              <w:t>Connectathon</w:t>
            </w:r>
            <w:proofErr w:type="spellEnd"/>
            <w:r>
              <w:t xml:space="preserve"> early in the process.</w:t>
            </w:r>
          </w:p>
          <w:p w:rsidR="008D2751" w:rsidRDefault="008D2751" w:rsidP="00B877EC"/>
          <w:p w:rsidR="008D2751" w:rsidRDefault="008D2751" w:rsidP="00B877EC">
            <w:r>
              <w:t>Will still need broad outreach to have implementers actually pay attention and engage early enough in the process.</w:t>
            </w:r>
          </w:p>
        </w:tc>
      </w:tr>
      <w:tr w:rsidR="008D2751" w:rsidRPr="003208D3" w:rsidTr="00B877EC">
        <w:tc>
          <w:tcPr>
            <w:tcW w:w="3192" w:type="dxa"/>
          </w:tcPr>
          <w:p w:rsidR="008D2751" w:rsidRPr="003208D3" w:rsidRDefault="008D2751" w:rsidP="00B877EC">
            <w:r w:rsidRPr="003208D3">
              <w:t>Local variation of data elements</w:t>
            </w:r>
          </w:p>
        </w:tc>
        <w:tc>
          <w:tcPr>
            <w:tcW w:w="1311" w:type="dxa"/>
          </w:tcPr>
          <w:p w:rsidR="008D2751" w:rsidRPr="003208D3" w:rsidRDefault="008D2751" w:rsidP="00B877EC">
            <w:r>
              <w:t>Partially</w:t>
            </w:r>
          </w:p>
        </w:tc>
        <w:tc>
          <w:tcPr>
            <w:tcW w:w="5073" w:type="dxa"/>
          </w:tcPr>
          <w:p w:rsidR="008D2751" w:rsidRPr="003208D3" w:rsidRDefault="008D2751" w:rsidP="00B877EC">
            <w:r>
              <w:t>With FHIR, all extensions are sent in a consistent way that doesn’t break schemas.  And you’re expected to accept unrecognized extensions.  So long as an extension isn’t “must understand” you can create an app that populates all extensions everyone needs and send everywhere and it’ll work.</w:t>
            </w:r>
          </w:p>
        </w:tc>
      </w:tr>
      <w:tr w:rsidR="008D2751" w:rsidRPr="003208D3" w:rsidTr="00B877EC">
        <w:tc>
          <w:tcPr>
            <w:tcW w:w="3192" w:type="dxa"/>
          </w:tcPr>
          <w:p w:rsidR="008D2751" w:rsidRPr="003208D3" w:rsidRDefault="008D2751" w:rsidP="00B877EC">
            <w:r w:rsidRPr="003208D3">
              <w:lastRenderedPageBreak/>
              <w:t>Local variation of constraints</w:t>
            </w:r>
          </w:p>
        </w:tc>
        <w:tc>
          <w:tcPr>
            <w:tcW w:w="1311" w:type="dxa"/>
          </w:tcPr>
          <w:p w:rsidR="008D2751" w:rsidRPr="003208D3" w:rsidRDefault="008D2751" w:rsidP="00B877EC">
            <w:r>
              <w:t>No</w:t>
            </w:r>
          </w:p>
        </w:tc>
        <w:tc>
          <w:tcPr>
            <w:tcW w:w="5073" w:type="dxa"/>
          </w:tcPr>
          <w:p w:rsidR="008D2751" w:rsidRPr="003208D3" w:rsidRDefault="008D2751" w:rsidP="00B877EC">
            <w:r>
              <w:t>If you make an element required, you’re not going to inter-operate with someone who has it as optional until they change their code.  Same issue with minimum/maximum number of repetitions.</w:t>
            </w:r>
          </w:p>
        </w:tc>
      </w:tr>
      <w:tr w:rsidR="008D2751" w:rsidRPr="003208D3" w:rsidTr="00B877EC">
        <w:tc>
          <w:tcPr>
            <w:tcW w:w="3192" w:type="dxa"/>
          </w:tcPr>
          <w:p w:rsidR="008D2751" w:rsidRPr="003208D3" w:rsidRDefault="008D2751" w:rsidP="00B877EC">
            <w:r w:rsidRPr="003208D3">
              <w:t>Local variation of terminology</w:t>
            </w:r>
          </w:p>
        </w:tc>
        <w:tc>
          <w:tcPr>
            <w:tcW w:w="1311" w:type="dxa"/>
          </w:tcPr>
          <w:p w:rsidR="008D2751" w:rsidRPr="003208D3" w:rsidRDefault="008D2751" w:rsidP="00B877EC">
            <w:r>
              <w:t>No</w:t>
            </w:r>
          </w:p>
        </w:tc>
        <w:tc>
          <w:tcPr>
            <w:tcW w:w="5073" w:type="dxa"/>
          </w:tcPr>
          <w:p w:rsidR="008D2751" w:rsidRPr="003208D3" w:rsidRDefault="008D2751" w:rsidP="00B877EC">
            <w:r>
              <w:t>If you send different codes than receiver requires, you’re not going to interoperate.</w:t>
            </w:r>
          </w:p>
        </w:tc>
      </w:tr>
      <w:tr w:rsidR="008D2751" w:rsidRPr="003208D3" w:rsidTr="00B877EC">
        <w:tc>
          <w:tcPr>
            <w:tcW w:w="3192" w:type="dxa"/>
          </w:tcPr>
          <w:p w:rsidR="008D2751" w:rsidRPr="003208D3" w:rsidRDefault="008D2751" w:rsidP="00B877EC">
            <w:r w:rsidRPr="003208D3">
              <w:t>Terminologies are hard</w:t>
            </w:r>
          </w:p>
        </w:tc>
        <w:tc>
          <w:tcPr>
            <w:tcW w:w="1311" w:type="dxa"/>
          </w:tcPr>
          <w:p w:rsidR="008D2751" w:rsidRPr="003208D3" w:rsidRDefault="008D2751" w:rsidP="00B877EC">
            <w:r>
              <w:t>No</w:t>
            </w:r>
          </w:p>
        </w:tc>
        <w:tc>
          <w:tcPr>
            <w:tcW w:w="5073" w:type="dxa"/>
          </w:tcPr>
          <w:p w:rsidR="008D2751" w:rsidRPr="003208D3" w:rsidRDefault="008D2751" w:rsidP="00B877EC">
            <w:r>
              <w:t>FHIR doesn’t eliminate issues around complex terminology hierarchies, post coordination, etc.</w:t>
            </w:r>
          </w:p>
        </w:tc>
      </w:tr>
      <w:tr w:rsidR="008D2751" w:rsidRPr="003208D3" w:rsidTr="00B877EC">
        <w:tc>
          <w:tcPr>
            <w:tcW w:w="3192" w:type="dxa"/>
          </w:tcPr>
          <w:p w:rsidR="008D2751" w:rsidRPr="003208D3" w:rsidRDefault="008D2751" w:rsidP="00B877EC">
            <w:r w:rsidRPr="003208D3">
              <w:t>Gaining consensus takes a long time</w:t>
            </w:r>
          </w:p>
        </w:tc>
        <w:tc>
          <w:tcPr>
            <w:tcW w:w="1311" w:type="dxa"/>
          </w:tcPr>
          <w:p w:rsidR="008D2751" w:rsidRPr="003208D3" w:rsidRDefault="008D2751" w:rsidP="00B877EC">
            <w:r>
              <w:t>Tiny bit</w:t>
            </w:r>
          </w:p>
        </w:tc>
        <w:tc>
          <w:tcPr>
            <w:tcW w:w="5073" w:type="dxa"/>
          </w:tcPr>
          <w:p w:rsidR="008D2751" w:rsidRPr="003208D3" w:rsidRDefault="008D2751" w:rsidP="00B877EC">
            <w:r>
              <w:t>In theory, a resource that’s at the 80% allows the consensus making to focus on extensions rather than on core, though there’ll still be a need to discuss constraints on core.  And consensus is always hard.</w:t>
            </w:r>
          </w:p>
        </w:tc>
      </w:tr>
      <w:tr w:rsidR="008D2751" w:rsidRPr="003208D3" w:rsidTr="00B877EC">
        <w:tc>
          <w:tcPr>
            <w:tcW w:w="3192" w:type="dxa"/>
          </w:tcPr>
          <w:p w:rsidR="008D2751" w:rsidRPr="003208D3" w:rsidRDefault="008D2751" w:rsidP="00B877EC">
            <w:r w:rsidRPr="003208D3">
              <w:t>Hard to make local changes quickly and push up</w:t>
            </w:r>
          </w:p>
        </w:tc>
        <w:tc>
          <w:tcPr>
            <w:tcW w:w="1311" w:type="dxa"/>
          </w:tcPr>
          <w:p w:rsidR="008D2751" w:rsidRPr="003208D3" w:rsidRDefault="008D2751" w:rsidP="00B877EC">
            <w:r>
              <w:t>Partially</w:t>
            </w:r>
          </w:p>
        </w:tc>
        <w:tc>
          <w:tcPr>
            <w:tcW w:w="5073" w:type="dxa"/>
          </w:tcPr>
          <w:p w:rsidR="008D2751" w:rsidRPr="003208D3" w:rsidRDefault="008D2751" w:rsidP="00B877EC">
            <w:r>
              <w:t xml:space="preserve">With FHIR, it becomes possible for a local project to throw together resources and extensions with little modeling expertise on a short timeline and still be reasonably aligned with a clear transition path to </w:t>
            </w:r>
            <w:commentRangeStart w:id="0"/>
            <w:r>
              <w:t>pan-Canadian</w:t>
            </w:r>
            <w:commentRangeEnd w:id="0"/>
            <w:r w:rsidR="002101DD">
              <w:rPr>
                <w:rStyle w:val="CommentReference"/>
              </w:rPr>
              <w:commentReference w:id="0"/>
            </w:r>
            <w:r>
              <w:t xml:space="preserve"> equivalent that may take much longer to get resourced.  Changes will be for RIM mappings (transparent to most implementers) and possible changes to some of the extensions. (manageable)</w:t>
            </w:r>
          </w:p>
        </w:tc>
      </w:tr>
      <w:tr w:rsidR="008D2751" w:rsidTr="00B877EC">
        <w:tc>
          <w:tcPr>
            <w:tcW w:w="3192" w:type="dxa"/>
          </w:tcPr>
          <w:p w:rsidR="008D2751" w:rsidRDefault="008D2751" w:rsidP="00B877EC">
            <w:r>
              <w:t>Content not shareable across paradigms</w:t>
            </w:r>
          </w:p>
        </w:tc>
        <w:tc>
          <w:tcPr>
            <w:tcW w:w="1311" w:type="dxa"/>
          </w:tcPr>
          <w:p w:rsidR="008D2751" w:rsidRDefault="008D2751" w:rsidP="00B877EC">
            <w:r>
              <w:t>Yes</w:t>
            </w:r>
          </w:p>
        </w:tc>
        <w:tc>
          <w:tcPr>
            <w:tcW w:w="5073" w:type="dxa"/>
          </w:tcPr>
          <w:p w:rsidR="008D2751" w:rsidRDefault="008D2751" w:rsidP="00B877EC">
            <w:r>
              <w:t xml:space="preserve">Content is represented the same way in documents, messages, services and REST.  (Documents </w:t>
            </w:r>
            <w:r w:rsidRPr="00B877EC">
              <w:rPr>
                <w:b/>
              </w:rPr>
              <w:t>may</w:t>
            </w:r>
            <w:r>
              <w:t xml:space="preserve"> supplement with additional organization/rendering structures.)</w:t>
            </w:r>
          </w:p>
        </w:tc>
      </w:tr>
      <w:tr w:rsidR="008D2751" w:rsidTr="00B877EC">
        <w:tc>
          <w:tcPr>
            <w:tcW w:w="3192" w:type="dxa"/>
          </w:tcPr>
          <w:p w:rsidR="008D2751" w:rsidRDefault="008D2751" w:rsidP="00B877EC">
            <w:r>
              <w:t>Creating generic templates (usable across multiple specifications) is hard</w:t>
            </w:r>
          </w:p>
        </w:tc>
        <w:tc>
          <w:tcPr>
            <w:tcW w:w="1311" w:type="dxa"/>
          </w:tcPr>
          <w:p w:rsidR="008D2751" w:rsidRDefault="008D2751" w:rsidP="00B877EC">
            <w:r>
              <w:t>Mostly</w:t>
            </w:r>
          </w:p>
        </w:tc>
        <w:tc>
          <w:tcPr>
            <w:tcW w:w="5073" w:type="dxa"/>
          </w:tcPr>
          <w:p w:rsidR="008D2751" w:rsidRDefault="008D2751" w:rsidP="00B877EC">
            <w:r>
              <w:t>With FHIR, there’s a single base model for each clinical concept – the resource.  It has fixed element names.  Profiles written against that resource can apply against all instances, regardless of jurisdiction, discipline, domain, etc.  Still an issue for templates intended to apply across resources, but countable number of resources makes it manageable.</w:t>
            </w:r>
          </w:p>
        </w:tc>
      </w:tr>
      <w:tr w:rsidR="008D2751" w:rsidTr="00B877EC">
        <w:tc>
          <w:tcPr>
            <w:tcW w:w="3192" w:type="dxa"/>
          </w:tcPr>
          <w:p w:rsidR="008D2751" w:rsidRDefault="008D2751" w:rsidP="00B877EC">
            <w:r>
              <w:t>Proliferation of templates/profiles</w:t>
            </w:r>
          </w:p>
        </w:tc>
        <w:tc>
          <w:tcPr>
            <w:tcW w:w="1311" w:type="dxa"/>
          </w:tcPr>
          <w:p w:rsidR="008D2751" w:rsidRDefault="008D2751" w:rsidP="00B877EC">
            <w:r>
              <w:t>Not really</w:t>
            </w:r>
          </w:p>
        </w:tc>
        <w:tc>
          <w:tcPr>
            <w:tcW w:w="5073" w:type="dxa"/>
          </w:tcPr>
          <w:p w:rsidR="008D2751" w:rsidRDefault="008D2751" w:rsidP="00B877EC">
            <w:r>
              <w:t>FHIR makes it easy to create and roll out template (profile) registries.  But proliferation is a governance issue, not a technical issue.</w:t>
            </w:r>
          </w:p>
        </w:tc>
      </w:tr>
      <w:tr w:rsidR="008D2751" w:rsidTr="00B877EC">
        <w:tc>
          <w:tcPr>
            <w:tcW w:w="3192" w:type="dxa"/>
          </w:tcPr>
          <w:p w:rsidR="008D2751" w:rsidRPr="003208D3" w:rsidRDefault="008D2751" w:rsidP="00B877EC">
            <w:r>
              <w:t>DCM consensus is hard</w:t>
            </w:r>
          </w:p>
        </w:tc>
        <w:tc>
          <w:tcPr>
            <w:tcW w:w="1311" w:type="dxa"/>
          </w:tcPr>
          <w:p w:rsidR="008D2751" w:rsidRDefault="008D2751" w:rsidP="00B877EC">
            <w:r>
              <w:t>Tiny bit</w:t>
            </w:r>
          </w:p>
        </w:tc>
        <w:tc>
          <w:tcPr>
            <w:tcW w:w="5073" w:type="dxa"/>
          </w:tcPr>
          <w:p w:rsidR="008D2751" w:rsidRDefault="008D2751" w:rsidP="00B877EC">
            <w:r>
              <w:t xml:space="preserve">FHIR - due to extensible, discrete and x-paradigm nature provides good foundation for DCMs.  However, consensus process and issue of “boiling the ocean” (extremely large number of needed DCMs) </w:t>
            </w:r>
          </w:p>
        </w:tc>
      </w:tr>
      <w:tr w:rsidR="008D2751" w:rsidTr="00B877EC">
        <w:tc>
          <w:tcPr>
            <w:tcW w:w="3192" w:type="dxa"/>
          </w:tcPr>
          <w:p w:rsidR="008D2751" w:rsidRDefault="008D2751" w:rsidP="00B877EC">
            <w:r w:rsidRPr="003208D3">
              <w:t>Interoperable discrete data capture impacts application design</w:t>
            </w:r>
          </w:p>
        </w:tc>
        <w:tc>
          <w:tcPr>
            <w:tcW w:w="1311" w:type="dxa"/>
          </w:tcPr>
          <w:p w:rsidR="008D2751" w:rsidRDefault="008D2751" w:rsidP="00B877EC">
            <w:r>
              <w:t>No</w:t>
            </w:r>
          </w:p>
        </w:tc>
        <w:tc>
          <w:tcPr>
            <w:tcW w:w="5073" w:type="dxa"/>
          </w:tcPr>
          <w:p w:rsidR="008D2751" w:rsidRDefault="008D2751" w:rsidP="00B877EC">
            <w:r>
              <w:t>Interoperability means capturing discrete data in standardized ways using standardized vocabulary.  There’s no way for this to avoid impacting (and often significantly impacting) application design.</w:t>
            </w:r>
          </w:p>
        </w:tc>
      </w:tr>
      <w:tr w:rsidR="008D2751" w:rsidRPr="003208D3" w:rsidTr="00B877EC">
        <w:tc>
          <w:tcPr>
            <w:tcW w:w="3192" w:type="dxa"/>
          </w:tcPr>
          <w:p w:rsidR="008D2751" w:rsidRPr="003208D3" w:rsidRDefault="008D2751" w:rsidP="00B877EC">
            <w:r w:rsidRPr="003208D3">
              <w:t>Interoperability affects workflow</w:t>
            </w:r>
          </w:p>
        </w:tc>
        <w:tc>
          <w:tcPr>
            <w:tcW w:w="1311" w:type="dxa"/>
          </w:tcPr>
          <w:p w:rsidR="008D2751" w:rsidRPr="003208D3" w:rsidRDefault="008D2751" w:rsidP="00B877EC">
            <w:r>
              <w:t>No</w:t>
            </w:r>
          </w:p>
        </w:tc>
        <w:tc>
          <w:tcPr>
            <w:tcW w:w="5073" w:type="dxa"/>
          </w:tcPr>
          <w:p w:rsidR="008D2751" w:rsidRPr="003208D3" w:rsidRDefault="008D2751" w:rsidP="00B877EC">
            <w:r>
              <w:t>If the workflow isn’t standardized, your applications won’t interoperate.  FHIR supports many workflow paradigms.  It doesn’t simplify agreeing on one.</w:t>
            </w:r>
          </w:p>
        </w:tc>
      </w:tr>
    </w:tbl>
    <w:p w:rsidR="00E71AC2" w:rsidRDefault="00E71AC2"/>
    <w:sectPr w:rsidR="00E71AC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rahame" w:date="2012-06-06T22:25:00Z" w:initials="G">
    <w:p w:rsidR="002101DD" w:rsidRDefault="002101DD">
      <w:pPr>
        <w:pStyle w:val="CommentText"/>
      </w:pPr>
      <w:r>
        <w:rPr>
          <w:rStyle w:val="CommentReference"/>
        </w:rPr>
        <w:annotationRef/>
      </w:r>
      <w:r>
        <w:t>Remove Canadian reference?</w:t>
      </w:r>
      <w:bookmarkStart w:id="1" w:name="_GoBack"/>
      <w:bookmarkEnd w:id="1"/>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751"/>
    <w:rsid w:val="002101DD"/>
    <w:rsid w:val="00717825"/>
    <w:rsid w:val="008D2751"/>
    <w:rsid w:val="00E71A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751"/>
  </w:style>
  <w:style w:type="paragraph" w:styleId="Heading1">
    <w:name w:val="heading 1"/>
    <w:basedOn w:val="Normal"/>
    <w:next w:val="Normal"/>
    <w:link w:val="Heading1Char"/>
    <w:uiPriority w:val="9"/>
    <w:qFormat/>
    <w:rsid w:val="008D27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751"/>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8D2751"/>
    <w:rPr>
      <w:sz w:val="16"/>
      <w:szCs w:val="16"/>
    </w:rPr>
  </w:style>
  <w:style w:type="paragraph" w:styleId="CommentText">
    <w:name w:val="annotation text"/>
    <w:basedOn w:val="Normal"/>
    <w:link w:val="CommentTextChar"/>
    <w:uiPriority w:val="99"/>
    <w:semiHidden/>
    <w:unhideWhenUsed/>
    <w:rsid w:val="008D2751"/>
    <w:pPr>
      <w:spacing w:line="240" w:lineRule="auto"/>
    </w:pPr>
    <w:rPr>
      <w:sz w:val="20"/>
      <w:szCs w:val="20"/>
    </w:rPr>
  </w:style>
  <w:style w:type="character" w:customStyle="1" w:styleId="CommentTextChar">
    <w:name w:val="Comment Text Char"/>
    <w:basedOn w:val="DefaultParagraphFont"/>
    <w:link w:val="CommentText"/>
    <w:uiPriority w:val="99"/>
    <w:semiHidden/>
    <w:rsid w:val="008D2751"/>
    <w:rPr>
      <w:sz w:val="20"/>
      <w:szCs w:val="20"/>
    </w:rPr>
  </w:style>
  <w:style w:type="table" w:styleId="TableGrid">
    <w:name w:val="Table Grid"/>
    <w:basedOn w:val="TableNormal"/>
    <w:uiPriority w:val="59"/>
    <w:rsid w:val="008D27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8D275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8D27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751"/>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2101DD"/>
    <w:rPr>
      <w:b/>
      <w:bCs/>
    </w:rPr>
  </w:style>
  <w:style w:type="character" w:customStyle="1" w:styleId="CommentSubjectChar">
    <w:name w:val="Comment Subject Char"/>
    <w:basedOn w:val="CommentTextChar"/>
    <w:link w:val="CommentSubject"/>
    <w:uiPriority w:val="99"/>
    <w:semiHidden/>
    <w:rsid w:val="002101D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751"/>
  </w:style>
  <w:style w:type="paragraph" w:styleId="Heading1">
    <w:name w:val="heading 1"/>
    <w:basedOn w:val="Normal"/>
    <w:next w:val="Normal"/>
    <w:link w:val="Heading1Char"/>
    <w:uiPriority w:val="9"/>
    <w:qFormat/>
    <w:rsid w:val="008D27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751"/>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8D2751"/>
    <w:rPr>
      <w:sz w:val="16"/>
      <w:szCs w:val="16"/>
    </w:rPr>
  </w:style>
  <w:style w:type="paragraph" w:styleId="CommentText">
    <w:name w:val="annotation text"/>
    <w:basedOn w:val="Normal"/>
    <w:link w:val="CommentTextChar"/>
    <w:uiPriority w:val="99"/>
    <w:semiHidden/>
    <w:unhideWhenUsed/>
    <w:rsid w:val="008D2751"/>
    <w:pPr>
      <w:spacing w:line="240" w:lineRule="auto"/>
    </w:pPr>
    <w:rPr>
      <w:sz w:val="20"/>
      <w:szCs w:val="20"/>
    </w:rPr>
  </w:style>
  <w:style w:type="character" w:customStyle="1" w:styleId="CommentTextChar">
    <w:name w:val="Comment Text Char"/>
    <w:basedOn w:val="DefaultParagraphFont"/>
    <w:link w:val="CommentText"/>
    <w:uiPriority w:val="99"/>
    <w:semiHidden/>
    <w:rsid w:val="008D2751"/>
    <w:rPr>
      <w:sz w:val="20"/>
      <w:szCs w:val="20"/>
    </w:rPr>
  </w:style>
  <w:style w:type="table" w:styleId="TableGrid">
    <w:name w:val="Table Grid"/>
    <w:basedOn w:val="TableNormal"/>
    <w:uiPriority w:val="59"/>
    <w:rsid w:val="008D27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8D275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8D27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751"/>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2101DD"/>
    <w:rPr>
      <w:b/>
      <w:bCs/>
    </w:rPr>
  </w:style>
  <w:style w:type="character" w:customStyle="1" w:styleId="CommentSubjectChar">
    <w:name w:val="Comment Subject Char"/>
    <w:basedOn w:val="CommentTextChar"/>
    <w:link w:val="CommentSubject"/>
    <w:uiPriority w:val="99"/>
    <w:semiHidden/>
    <w:rsid w:val="002101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Lloyd McKenzie</dc:creator>
  <cp:lastModifiedBy>Grahame</cp:lastModifiedBy>
  <cp:revision>3</cp:revision>
  <dcterms:created xsi:type="dcterms:W3CDTF">2012-06-06T11:04:00Z</dcterms:created>
  <dcterms:modified xsi:type="dcterms:W3CDTF">2012-06-06T12:25:00Z</dcterms:modified>
</cp:coreProperties>
</file>