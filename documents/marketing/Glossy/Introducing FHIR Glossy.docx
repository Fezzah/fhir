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71" w:rsidRPr="009D2BB1" w:rsidRDefault="007B2DB3" w:rsidP="009D2BB1">
      <w:pPr>
        <w:pStyle w:val="Heading1"/>
        <w:spacing w:before="0"/>
        <w:jc w:val="center"/>
        <w:rPr>
          <w:rFonts w:ascii="Arial Black" w:hAnsi="Arial Black"/>
          <w:color w:val="FF0000"/>
        </w:rPr>
      </w:pPr>
      <w:r w:rsidRPr="009D2BB1">
        <w:rPr>
          <w:rFonts w:ascii="Arial Black" w:hAnsi="Arial Black"/>
          <w:color w:val="FF0000"/>
        </w:rPr>
        <w:t>Introducing</w:t>
      </w:r>
      <w:r w:rsidR="00252282" w:rsidRPr="009D2BB1">
        <w:rPr>
          <w:rFonts w:ascii="Arial Black" w:hAnsi="Arial Black"/>
          <w:color w:val="FF0000"/>
        </w:rPr>
        <w:t xml:space="preserve"> </w:t>
      </w:r>
      <w:r w:rsidR="00952157" w:rsidRPr="009D2BB1">
        <w:rPr>
          <w:rFonts w:ascii="Arial Black" w:hAnsi="Arial Black"/>
          <w:color w:val="FF0000"/>
        </w:rPr>
        <w:t xml:space="preserve">HL7 </w:t>
      </w:r>
      <w:r w:rsidR="00252282" w:rsidRPr="009D2BB1">
        <w:rPr>
          <w:rFonts w:ascii="Arial Black" w:hAnsi="Arial Black"/>
          <w:color w:val="FF0000"/>
        </w:rPr>
        <w:t>FHIR</w:t>
      </w:r>
      <w:r w:rsidR="009D2BB1">
        <w:rPr>
          <w:rFonts w:ascii="Arial Black" w:hAnsi="Arial Black"/>
          <w:color w:val="FF0000"/>
        </w:rPr>
        <w:t>®</w:t>
      </w:r>
    </w:p>
    <w:p w:rsidR="007B2DB3" w:rsidRDefault="00F20C4B">
      <w:r>
        <w:t xml:space="preserve">FHIR – </w:t>
      </w:r>
      <w:r w:rsidRPr="00F20C4B">
        <w:rPr>
          <w:b/>
        </w:rPr>
        <w:t>F</w:t>
      </w:r>
      <w:r>
        <w:t xml:space="preserve">ast </w:t>
      </w:r>
      <w:r w:rsidRPr="00F20C4B">
        <w:rPr>
          <w:b/>
        </w:rPr>
        <w:t>H</w:t>
      </w:r>
      <w:r>
        <w:t xml:space="preserve">ealth </w:t>
      </w:r>
      <w:r w:rsidRPr="00F20C4B">
        <w:rPr>
          <w:b/>
        </w:rPr>
        <w:t>I</w:t>
      </w:r>
      <w:r>
        <w:t xml:space="preserve">nteroperable </w:t>
      </w:r>
      <w:r w:rsidRPr="00F20C4B">
        <w:rPr>
          <w:b/>
        </w:rPr>
        <w:t>R</w:t>
      </w:r>
      <w:r>
        <w:t xml:space="preserve">esources </w:t>
      </w:r>
      <w:r w:rsidR="009E30F9">
        <w:t>(</w:t>
      </w:r>
      <w:hyperlink r:id="rId6" w:history="1">
        <w:r w:rsidR="009E30F9" w:rsidRPr="007B650D">
          <w:rPr>
            <w:rStyle w:val="Hyperlink"/>
          </w:rPr>
          <w:t>hl7.org/fhir</w:t>
        </w:r>
      </w:hyperlink>
      <w:r w:rsidR="009E30F9">
        <w:t xml:space="preserve">) </w:t>
      </w:r>
      <w:r>
        <w:t xml:space="preserve">– is a </w:t>
      </w:r>
      <w:r w:rsidR="00456851">
        <w:t xml:space="preserve">next generation standards </w:t>
      </w:r>
      <w:r>
        <w:t xml:space="preserve">framework </w:t>
      </w:r>
      <w:r w:rsidR="00456851">
        <w:t>created by</w:t>
      </w:r>
      <w:r>
        <w:t xml:space="preserve"> HL7</w:t>
      </w:r>
      <w:r w:rsidR="007B2DB3">
        <w:t xml:space="preserve">. </w:t>
      </w:r>
      <w:r w:rsidR="00952157">
        <w:t xml:space="preserve"> </w:t>
      </w:r>
      <w:r w:rsidR="007B2DB3">
        <w:t xml:space="preserve">FHIR </w:t>
      </w:r>
      <w:r w:rsidR="00456851">
        <w:t xml:space="preserve">applies lessons learned from HL7’s v2, v3 and CDA product lines while leveraging </w:t>
      </w:r>
      <w:r w:rsidR="007B2DB3">
        <w:t>the latest web standards</w:t>
      </w:r>
      <w:r w:rsidR="00456851">
        <w:t xml:space="preserve"> and applying a </w:t>
      </w:r>
      <w:r w:rsidR="001940D1">
        <w:t>tight</w:t>
      </w:r>
      <w:r w:rsidR="007B2DB3">
        <w:t xml:space="preserve"> focus on implementability.</w:t>
      </w:r>
    </w:p>
    <w:p w:rsidR="00252282" w:rsidRDefault="007B2DB3">
      <w:r>
        <w:t xml:space="preserve">FHIR </w:t>
      </w:r>
      <w:r w:rsidR="00456851">
        <w:t>solutions are built from a set</w:t>
      </w:r>
      <w:r>
        <w:t xml:space="preserve"> </w:t>
      </w:r>
      <w:r w:rsidR="001940D1">
        <w:t xml:space="preserve">of </w:t>
      </w:r>
      <w:r>
        <w:t>modular components called “Resources”</w:t>
      </w:r>
      <w:r w:rsidR="00456851">
        <w:t>.  These resources</w:t>
      </w:r>
      <w:r>
        <w:t xml:space="preserve"> can easily be assembled into working systems that solve real world clinical and administrative problems at a fraction of the price of existing alternatives. </w:t>
      </w:r>
    </w:p>
    <w:p w:rsidR="009D7E1C" w:rsidRDefault="009D7E1C">
      <w:r>
        <w:t>FHIR is suitable for use in a wide variety of contexts</w:t>
      </w:r>
      <w:r w:rsidR="001940D1">
        <w:t xml:space="preserve"> – </w:t>
      </w:r>
      <w:r>
        <w:t>from social media on mobile phones through to server communication in large institutional healthcare providers.</w:t>
      </w:r>
    </w:p>
    <w:p w:rsidR="00952157" w:rsidRPr="009D2BB1" w:rsidRDefault="00952157" w:rsidP="00952157">
      <w:pPr>
        <w:pStyle w:val="Heading2"/>
        <w:rPr>
          <w:color w:val="FF0000"/>
        </w:rPr>
      </w:pPr>
      <w:r w:rsidRPr="009D2BB1">
        <w:rPr>
          <w:color w:val="FF0000"/>
        </w:rPr>
        <w:t>Why FHIR is better</w:t>
      </w:r>
    </w:p>
    <w:p w:rsidR="00952157" w:rsidRDefault="00952157" w:rsidP="00952157">
      <w:r>
        <w:t>FHIR offers many improvements over existing standards:</w:t>
      </w:r>
    </w:p>
    <w:p w:rsidR="00952157" w:rsidDel="00A6310B" w:rsidRDefault="00952157" w:rsidP="00952157">
      <w:pPr>
        <w:pStyle w:val="ListParagraph"/>
        <w:numPr>
          <w:ilvl w:val="0"/>
          <w:numId w:val="2"/>
        </w:numPr>
      </w:pPr>
      <w:moveFromRangeStart w:id="0" w:author="Grahame" w:date="2013-02-18T09:52:00Z" w:name="move348944489"/>
      <w:moveFrom w:id="1" w:author="Grahame" w:date="2013-02-18T09:52:00Z">
        <w:r w:rsidRPr="001E34D7" w:rsidDel="00A6310B">
          <w:rPr>
            <w:b/>
          </w:rPr>
          <w:t>Interoperability out-of-the-box</w:t>
        </w:r>
        <w:r w:rsidDel="00A6310B">
          <w:t xml:space="preserve"> – base resources can be used without templates or constraints</w:t>
        </w:r>
      </w:moveFrom>
    </w:p>
    <w:p w:rsidR="00952157" w:rsidDel="00A6310B" w:rsidRDefault="00952157" w:rsidP="00952157">
      <w:pPr>
        <w:pStyle w:val="ListParagraph"/>
        <w:numPr>
          <w:ilvl w:val="0"/>
          <w:numId w:val="2"/>
        </w:numPr>
      </w:pPr>
      <w:moveFromRangeStart w:id="2" w:author="Grahame" w:date="2013-02-18T09:52:00Z" w:name="move348944496"/>
      <w:moveFromRangeEnd w:id="0"/>
      <w:moveFrom w:id="3" w:author="Grahame" w:date="2013-02-18T09:52:00Z">
        <w:r w:rsidDel="00A6310B">
          <w:t xml:space="preserve">Transparently supports </w:t>
        </w:r>
        <w:r w:rsidRPr="001E34D7" w:rsidDel="00A6310B">
          <w:rPr>
            <w:b/>
          </w:rPr>
          <w:t>messaging, services, document and REST</w:t>
        </w:r>
        <w:r w:rsidDel="00A6310B">
          <w:rPr>
            <w:b/>
          </w:rPr>
          <w:t>ful</w:t>
        </w:r>
        <w:r w:rsidDel="00A6310B">
          <w:t xml:space="preserve"> architectures – with full interoperability and ability to share profiles and templates across them</w:t>
        </w:r>
      </w:moveFrom>
    </w:p>
    <w:moveFromRangeEnd w:id="2"/>
    <w:p w:rsidR="00952157" w:rsidRDefault="00952157" w:rsidP="00952157">
      <w:pPr>
        <w:pStyle w:val="ListParagraph"/>
        <w:numPr>
          <w:ilvl w:val="0"/>
          <w:numId w:val="2"/>
        </w:numPr>
      </w:pPr>
      <w:r>
        <w:t xml:space="preserve">Strong focus on </w:t>
      </w:r>
      <w:r w:rsidRPr="001E34D7">
        <w:rPr>
          <w:b/>
        </w:rPr>
        <w:t>implementation</w:t>
      </w:r>
      <w:r>
        <w:t xml:space="preserve"> – fast and easy to implement (multiple developers have had simple interfaces working in a single day)</w:t>
      </w:r>
    </w:p>
    <w:p w:rsidR="00952157" w:rsidRDefault="00952157" w:rsidP="00952157">
      <w:pPr>
        <w:pStyle w:val="ListParagraph"/>
        <w:numPr>
          <w:ilvl w:val="0"/>
          <w:numId w:val="2"/>
        </w:numPr>
      </w:pPr>
      <w:r>
        <w:t xml:space="preserve">Multiple </w:t>
      </w:r>
      <w:r w:rsidRPr="001E34D7">
        <w:rPr>
          <w:b/>
        </w:rPr>
        <w:t>implementation libraries</w:t>
      </w:r>
      <w:r>
        <w:t xml:space="preserve">, many </w:t>
      </w:r>
      <w:r w:rsidRPr="009D2BB1">
        <w:rPr>
          <w:b/>
        </w:rPr>
        <w:t>examples</w:t>
      </w:r>
      <w:r>
        <w:t xml:space="preserve"> available to kick-start development</w:t>
      </w:r>
    </w:p>
    <w:p w:rsidR="00952157" w:rsidRDefault="00952157" w:rsidP="00952157">
      <w:pPr>
        <w:pStyle w:val="ListParagraph"/>
        <w:numPr>
          <w:ilvl w:val="0"/>
          <w:numId w:val="2"/>
        </w:numPr>
      </w:pPr>
      <w:r>
        <w:t xml:space="preserve">Specification is </w:t>
      </w:r>
      <w:r w:rsidRPr="001E34D7">
        <w:rPr>
          <w:b/>
        </w:rPr>
        <w:t>free for use</w:t>
      </w:r>
      <w:r>
        <w:t xml:space="preserve"> with no restrictions</w:t>
      </w:r>
    </w:p>
    <w:p w:rsidR="00A6310B" w:rsidRDefault="00A6310B" w:rsidP="00A6310B">
      <w:pPr>
        <w:pStyle w:val="ListParagraph"/>
        <w:numPr>
          <w:ilvl w:val="0"/>
          <w:numId w:val="2"/>
        </w:numPr>
      </w:pPr>
      <w:moveToRangeStart w:id="4" w:author="Grahame" w:date="2013-02-18T09:52:00Z" w:name="move348944489"/>
      <w:moveTo w:id="5" w:author="Grahame" w:date="2013-02-18T09:52:00Z">
        <w:r w:rsidRPr="001E34D7">
          <w:rPr>
            <w:b/>
          </w:rPr>
          <w:t>Interoperability out-of-the-box</w:t>
        </w:r>
        <w:r>
          <w:t xml:space="preserve"> – base resources can be used without templates or constraints</w:t>
        </w:r>
      </w:moveTo>
    </w:p>
    <w:moveToRangeEnd w:id="4"/>
    <w:p w:rsidR="00952157" w:rsidRDefault="00952157" w:rsidP="00952157">
      <w:pPr>
        <w:pStyle w:val="ListParagraph"/>
        <w:numPr>
          <w:ilvl w:val="0"/>
          <w:numId w:val="2"/>
        </w:numPr>
      </w:pPr>
      <w:r w:rsidRPr="001E34D7">
        <w:rPr>
          <w:b/>
        </w:rPr>
        <w:t>Evolutionary development</w:t>
      </w:r>
      <w:r>
        <w:t xml:space="preserve"> from HL7 v2 and CDA – standards can co-exist and leverage each other</w:t>
      </w:r>
    </w:p>
    <w:p w:rsidR="00952157" w:rsidRDefault="00952157" w:rsidP="00952157">
      <w:pPr>
        <w:pStyle w:val="ListParagraph"/>
        <w:numPr>
          <w:ilvl w:val="0"/>
          <w:numId w:val="2"/>
        </w:numPr>
      </w:pPr>
      <w:r>
        <w:t xml:space="preserve">Leverages </w:t>
      </w:r>
      <w:r w:rsidRPr="001E34D7">
        <w:rPr>
          <w:b/>
        </w:rPr>
        <w:t>Web standards</w:t>
      </w:r>
      <w:r>
        <w:t xml:space="preserve"> – XML, JSON, HTTP, Atom, OAuth, etc.</w:t>
      </w:r>
    </w:p>
    <w:p w:rsidR="00A6310B" w:rsidRDefault="00A6310B" w:rsidP="00A6310B">
      <w:pPr>
        <w:pStyle w:val="ListParagraph"/>
        <w:numPr>
          <w:ilvl w:val="0"/>
          <w:numId w:val="2"/>
        </w:numPr>
      </w:pPr>
      <w:ins w:id="6" w:author="Grahame" w:date="2013-02-18T09:53:00Z">
        <w:r>
          <w:t>S</w:t>
        </w:r>
      </w:ins>
      <w:moveToRangeStart w:id="7" w:author="Grahame" w:date="2013-02-18T09:52:00Z" w:name="move348944496"/>
      <w:moveTo w:id="8" w:author="Grahame" w:date="2013-02-18T09:52:00Z">
        <w:del w:id="9" w:author="Grahame" w:date="2013-02-18T09:52:00Z">
          <w:r w:rsidDel="00A6310B">
            <w:delText>Transparently s</w:delText>
          </w:r>
        </w:del>
        <w:r>
          <w:t xml:space="preserve">upports </w:t>
        </w:r>
        <w:del w:id="10" w:author="Grahame" w:date="2013-02-18T09:52:00Z">
          <w:r w:rsidRPr="001E34D7" w:rsidDel="00A6310B">
            <w:rPr>
              <w:b/>
            </w:rPr>
            <w:delText xml:space="preserve">messaging, services, document and </w:delText>
          </w:r>
        </w:del>
        <w:r w:rsidRPr="001E34D7">
          <w:rPr>
            <w:b/>
          </w:rPr>
          <w:t>REST</w:t>
        </w:r>
        <w:r>
          <w:rPr>
            <w:b/>
          </w:rPr>
          <w:t>ful</w:t>
        </w:r>
        <w:r>
          <w:t xml:space="preserve"> architectures </w:t>
        </w:r>
        <w:del w:id="11" w:author="Grahame" w:date="2013-02-18T09:53:00Z">
          <w:r w:rsidDel="00A6310B">
            <w:delText>– with full interoperability and ability to share profiles and templates across them</w:delText>
          </w:r>
        </w:del>
      </w:moveTo>
      <w:ins w:id="12" w:author="Grahame" w:date="2013-02-18T09:53:00Z">
        <w:r>
          <w:t>and other styles of exchanging information seamlessly</w:t>
        </w:r>
      </w:ins>
      <w:bookmarkStart w:id="13" w:name="_GoBack"/>
      <w:bookmarkEnd w:id="13"/>
    </w:p>
    <w:moveToRangeEnd w:id="7"/>
    <w:p w:rsidR="00952157" w:rsidRDefault="00952157" w:rsidP="00952157">
      <w:pPr>
        <w:pStyle w:val="ListParagraph"/>
        <w:numPr>
          <w:ilvl w:val="0"/>
          <w:numId w:val="2"/>
        </w:numPr>
      </w:pPr>
      <w:r>
        <w:t xml:space="preserve">Specifications are </w:t>
      </w:r>
      <w:r w:rsidRPr="009D2BB1">
        <w:rPr>
          <w:b/>
        </w:rPr>
        <w:t>concise</w:t>
      </w:r>
      <w:r>
        <w:t xml:space="preserve"> and can </w:t>
      </w:r>
      <w:r w:rsidRPr="001E34D7">
        <w:rPr>
          <w:b/>
        </w:rPr>
        <w:t>easily by understood</w:t>
      </w:r>
      <w:r>
        <w:t>, including by clinicians</w:t>
      </w:r>
    </w:p>
    <w:p w:rsidR="00952157" w:rsidRDefault="00952157" w:rsidP="00952157">
      <w:pPr>
        <w:pStyle w:val="ListParagraph"/>
        <w:numPr>
          <w:ilvl w:val="0"/>
          <w:numId w:val="2"/>
        </w:numPr>
      </w:pPr>
      <w:r>
        <w:rPr>
          <w:b/>
        </w:rPr>
        <w:t>Human-readable</w:t>
      </w:r>
      <w:r w:rsidRPr="001E34D7">
        <w:rPr>
          <w:b/>
        </w:rPr>
        <w:t xml:space="preserve"> wire format</w:t>
      </w:r>
      <w:r>
        <w:t xml:space="preserve"> for developers</w:t>
      </w:r>
    </w:p>
    <w:p w:rsidR="00952157" w:rsidRDefault="00952157" w:rsidP="00952157">
      <w:pPr>
        <w:pStyle w:val="ListParagraph"/>
        <w:numPr>
          <w:ilvl w:val="0"/>
          <w:numId w:val="2"/>
        </w:numPr>
      </w:pPr>
      <w:r w:rsidRPr="001E34D7">
        <w:rPr>
          <w:b/>
        </w:rPr>
        <w:t>Backed by solid ontologies</w:t>
      </w:r>
      <w:r>
        <w:t xml:space="preserve"> and rigorous formal mapping for correctness</w:t>
      </w:r>
    </w:p>
    <w:p w:rsidR="00952157" w:rsidRPr="009D2BB1" w:rsidRDefault="00952157" w:rsidP="00952157">
      <w:pPr>
        <w:pStyle w:val="Heading2"/>
        <w:rPr>
          <w:color w:val="FF0000"/>
        </w:rPr>
      </w:pPr>
      <w:r w:rsidRPr="009D2BB1">
        <w:rPr>
          <w:color w:val="FF0000"/>
        </w:rPr>
        <w:t>Extensions</w:t>
      </w:r>
    </w:p>
    <w:p w:rsidR="00952157" w:rsidRDefault="00952157" w:rsidP="00952157">
      <w:r>
        <w:t xml:space="preserve">A central challenge for healthcare standards is how to handle variability caused by diverse health care processes.  Over time, more fields and optionality are added to the specification, gradually adding cost and complexity to the resulting implementations. The alternative is relying on extensions.  However, traditionally these have been associated with implementation problems too. </w:t>
      </w:r>
    </w:p>
    <w:p w:rsidR="00952157" w:rsidRDefault="00952157" w:rsidP="00952157">
      <w:r>
        <w:t>FHIR solves this challenge by defining a simple framework for extensions.  All that is needed is a reference to the definition of the extension:</w:t>
      </w:r>
    </w:p>
    <w:p w:rsidR="00952157" w:rsidRDefault="009D2BB1" w:rsidP="00952157">
      <w:r w:rsidRPr="009D2BB1">
        <w:rPr>
          <w:noProof/>
          <w:lang w:eastAsia="en-AU"/>
        </w:rPr>
        <w:lastRenderedPageBreak/>
        <w:t xml:space="preserve"> </w:t>
      </w:r>
      <w:r w:rsidRPr="009D2BB1">
        <w:drawing>
          <wp:inline distT="0" distB="0" distL="0" distR="0" wp14:anchorId="7F45F39A" wp14:editId="399F4F03">
            <wp:extent cx="4154442" cy="590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52595" cy="590502"/>
                    </a:xfrm>
                    <a:prstGeom prst="rect">
                      <a:avLst/>
                    </a:prstGeom>
                  </pic:spPr>
                </pic:pic>
              </a:graphicData>
            </a:graphic>
          </wp:inline>
        </w:drawing>
      </w:r>
    </w:p>
    <w:p w:rsidR="00952157" w:rsidRDefault="00952157" w:rsidP="00952157">
      <w:r>
        <w:t xml:space="preserve">All systems, no matter how they are developed, can easily read these extensions and extension definitions can be retrieved using same framework as retrieving other resources. </w:t>
      </w:r>
    </w:p>
    <w:p w:rsidR="009D7E1C" w:rsidRPr="009D2BB1" w:rsidRDefault="00252282" w:rsidP="009D7E1C">
      <w:pPr>
        <w:pStyle w:val="Heading2"/>
        <w:rPr>
          <w:color w:val="FF0000"/>
        </w:rPr>
      </w:pPr>
      <w:r w:rsidRPr="009D2BB1">
        <w:rPr>
          <w:color w:val="FF0000"/>
        </w:rPr>
        <w:t>Example</w:t>
      </w:r>
      <w:r w:rsidR="007B2DB3" w:rsidRPr="009D2BB1">
        <w:rPr>
          <w:color w:val="FF0000"/>
        </w:rPr>
        <w:t xml:space="preserve"> Resource: Patient</w:t>
      </w:r>
    </w:p>
    <w:p w:rsidR="007B2DB3" w:rsidRPr="007B2DB3" w:rsidRDefault="007B2DB3">
      <w:r w:rsidRPr="007B2DB3">
        <w:t>This simple example shows the two important parts of a resource: the standard defined data content and a human readable HTML presentation that is most useful with more complex clinical content.</w:t>
      </w:r>
    </w:p>
    <w:p w:rsidR="00252282" w:rsidRDefault="00860330">
      <w:r>
        <w:rPr>
          <w:noProof/>
          <w:lang w:eastAsia="en-AU"/>
        </w:rPr>
        <mc:AlternateContent>
          <mc:Choice Requires="wps">
            <w:drawing>
              <wp:anchor distT="0" distB="0" distL="114300" distR="114300" simplePos="0" relativeHeight="251664384" behindDoc="0" locked="0" layoutInCell="1" allowOverlap="1" wp14:anchorId="355538FE" wp14:editId="21782FFB">
                <wp:simplePos x="0" y="0"/>
                <wp:positionH relativeFrom="column">
                  <wp:posOffset>4064635</wp:posOffset>
                </wp:positionH>
                <wp:positionV relativeFrom="paragraph">
                  <wp:posOffset>2484755</wp:posOffset>
                </wp:positionV>
                <wp:extent cx="60452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04520" cy="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20.05pt;margin-top:195.65pt;width:47.6pt;height:0;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" strokecolor="#94b64e [3046]">
                <v:stroke endarrow="open"/>
              </v:shape>
            </w:pict>
          </mc:Fallback>
        </mc:AlternateContent>
      </w:r>
      <w:r>
        <w:rPr>
          <w:noProof/>
          <w:lang w:eastAsia="en-AU"/>
        </w:rPr>
        <mc:AlternateContent>
          <mc:Choice Requires="wps">
            <w:drawing>
              <wp:anchor distT="0" distB="0" distL="114300" distR="114300" simplePos="0" relativeHeight="251661312" behindDoc="0" locked="0" layoutInCell="1" allowOverlap="1" wp14:anchorId="1AD58382" wp14:editId="0C22C51B">
                <wp:simplePos x="0" y="0"/>
                <wp:positionH relativeFrom="column">
                  <wp:posOffset>4064953</wp:posOffset>
                </wp:positionH>
                <wp:positionV relativeFrom="paragraph">
                  <wp:posOffset>575310</wp:posOffset>
                </wp:positionV>
                <wp:extent cx="604837" cy="0"/>
                <wp:effectExtent l="38100" t="76200" r="0" b="114300"/>
                <wp:wrapNone/>
                <wp:docPr id="4" name="Straight Arrow Connector 4"/>
                <wp:cNvGraphicFramePr/>
                <a:graphic xmlns:a="http://schemas.openxmlformats.org/drawingml/2006/main">
                  <a:graphicData uri="http://schemas.microsoft.com/office/word/2010/wordprocessingShape">
                    <wps:wsp>
                      <wps:cNvCnPr/>
                      <wps:spPr>
                        <a:xfrm flipH="1">
                          <a:off x="0" y="0"/>
                          <a:ext cx="6048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20.1pt;margin-top:45.3pt;width:47.6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" strokecolor="#4579b8 [3044]">
                <v:stroke endarrow="open"/>
              </v:shape>
            </w:pict>
          </mc:Fallback>
        </mc:AlternateContent>
      </w:r>
      <w:r>
        <w:rPr>
          <w:noProof/>
          <w:lang w:eastAsia="en-AU"/>
        </w:rPr>
        <mc:AlternateContent>
          <mc:Choice Requires="wps">
            <w:drawing>
              <wp:anchor distT="0" distB="0" distL="114300" distR="114300" simplePos="0" relativeHeight="251665408" behindDoc="0" locked="0" layoutInCell="1" allowOverlap="1" wp14:anchorId="2CF05D19" wp14:editId="1C305C14">
                <wp:simplePos x="0" y="0"/>
                <wp:positionH relativeFrom="column">
                  <wp:posOffset>97790</wp:posOffset>
                </wp:positionH>
                <wp:positionV relativeFrom="paragraph">
                  <wp:posOffset>127635</wp:posOffset>
                </wp:positionV>
                <wp:extent cx="3971925" cy="9048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3971925" cy="904875"/>
                        </a:xfrm>
                        <a:prstGeom prst="rect">
                          <a:avLst/>
                        </a:pr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7pt;margin-top:10.05pt;width:312.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" fillcolor="#4f81bd [3204]" stroked="f" strokeweight="2pt">
                <v:fill opacity="13107f"/>
              </v:rect>
            </w:pict>
          </mc:Fallback>
        </mc:AlternateContent>
      </w:r>
      <w:r>
        <w:rPr>
          <w:noProof/>
          <w:lang w:eastAsia="en-AU"/>
        </w:rPr>
        <mc:AlternateContent>
          <mc:Choice Requires="wps">
            <w:drawing>
              <wp:anchor distT="0" distB="0" distL="114300" distR="114300" simplePos="0" relativeHeight="251663360" behindDoc="0" locked="0" layoutInCell="1" allowOverlap="1" wp14:anchorId="20F11D50" wp14:editId="5CFE3BA3">
                <wp:simplePos x="0" y="0"/>
                <wp:positionH relativeFrom="column">
                  <wp:posOffset>4669790</wp:posOffset>
                </wp:positionH>
                <wp:positionV relativeFrom="paragraph">
                  <wp:posOffset>1737360</wp:posOffset>
                </wp:positionV>
                <wp:extent cx="1428750" cy="15049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428750" cy="1504950"/>
                        </a:xfrm>
                        <a:prstGeom prst="rect">
                          <a:avLst/>
                        </a:prstGeom>
                        <a:ln/>
                      </wps:spPr>
                      <wps:style>
                        <a:lnRef idx="2">
                          <a:schemeClr val="accent3"/>
                        </a:lnRef>
                        <a:fillRef idx="1">
                          <a:schemeClr val="lt1"/>
                        </a:fillRef>
                        <a:effectRef idx="0">
                          <a:schemeClr val="accent3"/>
                        </a:effectRef>
                        <a:fontRef idx="minor">
                          <a:schemeClr val="dk1"/>
                        </a:fontRef>
                      </wps:style>
                      <wps:txb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67.7pt;margin-top:136.8pt;width:112.5pt;height:1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" fillcolor="white [3201]" strokecolor="#9bbb59 [3206]" strokeweight="2pt">
                <v:textbox>
                  <w:txbxContent>
                    <w:p w:rsidR="007B2DB3" w:rsidRDefault="007B2DB3" w:rsidP="009D2BB1">
                      <w:pPr>
                        <w:spacing w:after="0"/>
                      </w:pPr>
                      <w:r>
                        <w:t xml:space="preserve">Standard Data </w:t>
                      </w:r>
                      <w:r>
                        <w:br/>
                        <w:t>Content:</w:t>
                      </w:r>
                    </w:p>
                    <w:p w:rsidR="007B2DB3" w:rsidRPr="009D2BB1" w:rsidRDefault="007B2DB3" w:rsidP="009D2BB1">
                      <w:pPr>
                        <w:pStyle w:val="ListParagraph"/>
                        <w:numPr>
                          <w:ilvl w:val="0"/>
                          <w:numId w:val="1"/>
                        </w:numPr>
                        <w:spacing w:line="240" w:lineRule="auto"/>
                        <w:rPr>
                          <w:sz w:val="20"/>
                        </w:rPr>
                      </w:pPr>
                      <w:r w:rsidRPr="009D2BB1">
                        <w:rPr>
                          <w:sz w:val="20"/>
                        </w:rPr>
                        <w:t>MRN</w:t>
                      </w:r>
                    </w:p>
                    <w:p w:rsidR="007B2DB3" w:rsidRPr="009D2BB1" w:rsidRDefault="007B2DB3" w:rsidP="009D2BB1">
                      <w:pPr>
                        <w:pStyle w:val="ListParagraph"/>
                        <w:numPr>
                          <w:ilvl w:val="0"/>
                          <w:numId w:val="1"/>
                        </w:numPr>
                        <w:spacing w:line="240" w:lineRule="auto"/>
                        <w:rPr>
                          <w:sz w:val="20"/>
                        </w:rPr>
                      </w:pPr>
                      <w:r w:rsidRPr="009D2BB1">
                        <w:rPr>
                          <w:sz w:val="20"/>
                        </w:rPr>
                        <w:t>Name</w:t>
                      </w:r>
                    </w:p>
                    <w:p w:rsidR="007B2DB3" w:rsidRPr="009D2BB1" w:rsidRDefault="007B2DB3" w:rsidP="009D2BB1">
                      <w:pPr>
                        <w:pStyle w:val="ListParagraph"/>
                        <w:numPr>
                          <w:ilvl w:val="0"/>
                          <w:numId w:val="1"/>
                        </w:numPr>
                        <w:spacing w:line="240" w:lineRule="auto"/>
                        <w:rPr>
                          <w:sz w:val="20"/>
                        </w:rPr>
                      </w:pPr>
                      <w:r w:rsidRPr="009D2BB1">
                        <w:rPr>
                          <w:sz w:val="20"/>
                        </w:rPr>
                        <w:t>Gender</w:t>
                      </w:r>
                    </w:p>
                    <w:p w:rsidR="007B2DB3" w:rsidRPr="009D2BB1" w:rsidRDefault="007B2DB3" w:rsidP="009D2BB1">
                      <w:pPr>
                        <w:pStyle w:val="ListParagraph"/>
                        <w:numPr>
                          <w:ilvl w:val="0"/>
                          <w:numId w:val="1"/>
                        </w:numPr>
                        <w:spacing w:line="240" w:lineRule="auto"/>
                        <w:rPr>
                          <w:sz w:val="20"/>
                        </w:rPr>
                      </w:pPr>
                      <w:r w:rsidRPr="009D2BB1">
                        <w:rPr>
                          <w:sz w:val="20"/>
                        </w:rPr>
                        <w:t>Date of Birth</w:t>
                      </w:r>
                    </w:p>
                    <w:p w:rsidR="007B2DB3" w:rsidRPr="009D2BB1" w:rsidRDefault="007B2DB3" w:rsidP="009D2BB1">
                      <w:pPr>
                        <w:pStyle w:val="ListParagraph"/>
                        <w:numPr>
                          <w:ilvl w:val="0"/>
                          <w:numId w:val="1"/>
                        </w:numPr>
                        <w:spacing w:line="240" w:lineRule="auto"/>
                        <w:rPr>
                          <w:sz w:val="20"/>
                        </w:rPr>
                      </w:pPr>
                      <w:r w:rsidRPr="009D2BB1">
                        <w:rPr>
                          <w:sz w:val="20"/>
                        </w:rPr>
                        <w:t>Provider</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042B130" wp14:editId="3994312A">
                <wp:simplePos x="0" y="0"/>
                <wp:positionH relativeFrom="column">
                  <wp:posOffset>4669790</wp:posOffset>
                </wp:positionH>
                <wp:positionV relativeFrom="paragraph">
                  <wp:posOffset>251460</wp:posOffset>
                </wp:positionV>
                <wp:extent cx="1428750" cy="657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28750" cy="6572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67.7pt;margin-top:19.8pt;width:11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" fillcolor="white [3201]" strokecolor="#4f81bd [3204]" strokeweight="2pt">
                <v:textbox>
                  <w:txbxContent>
                    <w:p w:rsidR="00860330" w:rsidRPr="00860330" w:rsidRDefault="007B2DB3" w:rsidP="009D2BB1">
                      <w:pPr>
                        <w:spacing w:after="0"/>
                      </w:pPr>
                      <w:r w:rsidRPr="00860330">
                        <w:t xml:space="preserve">Human Readable </w:t>
                      </w:r>
                    </w:p>
                    <w:p w:rsidR="007B2DB3" w:rsidRPr="00860330" w:rsidRDefault="007B2DB3" w:rsidP="009D2BB1">
                      <w:pPr>
                        <w:spacing w:after="0"/>
                      </w:pPr>
                      <w:r w:rsidRPr="00860330">
                        <w:t>Summary</w:t>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052EF0FA" wp14:editId="74DF5CB1">
                <wp:simplePos x="0" y="0"/>
                <wp:positionH relativeFrom="column">
                  <wp:posOffset>97790</wp:posOffset>
                </wp:positionH>
                <wp:positionV relativeFrom="paragraph">
                  <wp:posOffset>1032510</wp:posOffset>
                </wp:positionV>
                <wp:extent cx="3971925" cy="3105150"/>
                <wp:effectExtent l="0" t="0" r="9525" b="0"/>
                <wp:wrapNone/>
                <wp:docPr id="12" name="Rectangle 12"/>
                <wp:cNvGraphicFramePr/>
                <a:graphic xmlns:a="http://schemas.openxmlformats.org/drawingml/2006/main">
                  <a:graphicData uri="http://schemas.microsoft.com/office/word/2010/wordprocessingShape">
                    <wps:wsp>
                      <wps:cNvSpPr/>
                      <wps:spPr>
                        <a:xfrm>
                          <a:off x="0" y="0"/>
                          <a:ext cx="3971925" cy="3105150"/>
                        </a:xfrm>
                        <a:prstGeom prst="rect">
                          <a:avLst/>
                        </a:prstGeom>
                        <a:solidFill>
                          <a:srgbClr val="92D05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7pt;margin-top:81.3pt;width:312.75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" fillcolor="#92d050" stroked="f" strokeweight="2pt">
                <v:fill opacity="13107f"/>
              </v:rect>
            </w:pict>
          </mc:Fallback>
        </mc:AlternateContent>
      </w:r>
      <w:r w:rsidR="0054098D" w:rsidRPr="0054098D">
        <w:rPr>
          <w:noProof/>
          <w:lang w:eastAsia="en-AU"/>
        </w:rPr>
        <w:drawing>
          <wp:inline distT="0" distB="0" distL="0" distR="0" wp14:anchorId="692E82F6" wp14:editId="386313F9">
            <wp:extent cx="4133850" cy="4252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3599" cy="4251955"/>
                    </a:xfrm>
                    <a:prstGeom prst="rect">
                      <a:avLst/>
                    </a:prstGeom>
                  </pic:spPr>
                </pic:pic>
              </a:graphicData>
            </a:graphic>
          </wp:inline>
        </w:drawing>
      </w:r>
    </w:p>
    <w:p w:rsidR="009D7E1C" w:rsidRDefault="009D7E1C">
      <w:r>
        <w:t xml:space="preserve">FHIR has resources for administrative concepts such as Patient, Provider, Organization and Device </w:t>
      </w:r>
      <w:r w:rsidR="001940D1">
        <w:t xml:space="preserve">as well as </w:t>
      </w:r>
      <w:r>
        <w:t xml:space="preserve">a wide variety of clinical concepts covering Problems, Medications, Diagnostics, Care plans, financial concerns and more. </w:t>
      </w:r>
    </w:p>
    <w:p w:rsidR="00252282" w:rsidRPr="009D2BB1" w:rsidRDefault="00252282" w:rsidP="009E30F9">
      <w:pPr>
        <w:pStyle w:val="Heading2"/>
        <w:rPr>
          <w:color w:val="FF0000"/>
        </w:rPr>
      </w:pPr>
      <w:r w:rsidRPr="009D2BB1">
        <w:rPr>
          <w:color w:val="FF0000"/>
        </w:rPr>
        <w:t>The FHIR development process</w:t>
      </w:r>
    </w:p>
    <w:p w:rsidR="00252282" w:rsidRDefault="00572CF5">
      <w:r>
        <w:t xml:space="preserve">FHIR is still undergoing development as an HL7 standard. </w:t>
      </w:r>
      <w:r w:rsidR="009F4F67">
        <w:t xml:space="preserve">By the end of 2013, FHIR should be available as a Draft Standard for Trial Use. After a period of trial use to bed the specification, HL7 will develop FHIR as a full normative specification, most likely through 2015.  </w:t>
      </w:r>
    </w:p>
    <w:p w:rsidR="009F4F67" w:rsidRDefault="009F4F67">
      <w:r>
        <w:t xml:space="preserve">Due to the many advantages FHIR offers, trial use </w:t>
      </w:r>
      <w:r w:rsidR="001940D1">
        <w:t>i</w:t>
      </w:r>
      <w:r>
        <w:t xml:space="preserve">s already beginning right now. </w:t>
      </w:r>
    </w:p>
    <w:p w:rsidR="009D7E1C" w:rsidRDefault="009F4F67">
      <w:r>
        <w:lastRenderedPageBreak/>
        <w:t xml:space="preserve">FHIR. </w:t>
      </w:r>
      <w:commentRangeStart w:id="14"/>
      <w:r>
        <w:rPr>
          <w:noProof/>
          <w:color w:val="0000FF"/>
          <w:lang w:eastAsia="en-AU"/>
        </w:rPr>
        <w:drawing>
          <wp:inline distT="0" distB="0" distL="0" distR="0" wp14:anchorId="64FEC75A" wp14:editId="1D32B3AB">
            <wp:extent cx="152400" cy="152400"/>
            <wp:effectExtent l="0" t="0" r="0" b="0"/>
            <wp:docPr id="9" name="Picture 9" descr="C:\workspace\projects\org.hl7.fhir\publish\flame16.png">
              <a:hlinkClick xmlns:a="http://schemas.openxmlformats.org/drawingml/2006/main" r:id="rId9" tooltip="&quot;Fast Healthcare Interoperability Resources -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projects\org.hl7.fhir\publish\flame16.png">
                      <a:hlinkClick r:id="rId9" tooltip="&quot;Fast Healthcare Interoperability Resources - Home Pag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commentRangeEnd w:id="14"/>
      <w:r w:rsidR="00860330">
        <w:rPr>
          <w:rStyle w:val="CommentReference"/>
        </w:rPr>
        <w:commentReference w:id="14"/>
      </w:r>
      <w:r>
        <w:t xml:space="preserve"> </w:t>
      </w:r>
      <w:hyperlink r:id="rId12" w:history="1">
        <w:r w:rsidR="009D7E1C" w:rsidRPr="007B650D">
          <w:rPr>
            <w:rStyle w:val="Hyperlink"/>
          </w:rPr>
          <w:t>http://www.hl7.org/fhir/</w:t>
        </w:r>
      </w:hyperlink>
      <w:r w:rsidR="009D7E1C">
        <w:t>.  Follow us on #FHIR</w:t>
      </w:r>
    </w:p>
    <w:sectPr w:rsidR="009D7E1C" w:rsidSect="009D2BB1">
      <w:pgSz w:w="12240" w:h="15840" w:code="1"/>
      <w:pgMar w:top="1361" w:right="1361" w:bottom="1361" w:left="136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Lloyd McKenzie" w:date="2013-02-17T14:54:00Z" w:initials="LRM">
    <w:p w:rsidR="00860330" w:rsidRDefault="00860330">
      <w:pPr>
        <w:pStyle w:val="CommentText"/>
      </w:pPr>
      <w:r>
        <w:rPr>
          <w:rStyle w:val="CommentReference"/>
        </w:rPr>
        <w:annotationRef/>
      </w:r>
      <w:r>
        <w:t>Insert a higher resolution graphic.  Are we moving to the one from Furore?  It's better . . .  Might also want the graphic on page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56D73"/>
    <w:multiLevelType w:val="hybridMultilevel"/>
    <w:tmpl w:val="4A868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EF2661A"/>
    <w:multiLevelType w:val="hybridMultilevel"/>
    <w:tmpl w:val="6C86D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282"/>
    <w:rsid w:val="001940D1"/>
    <w:rsid w:val="00252282"/>
    <w:rsid w:val="003E2471"/>
    <w:rsid w:val="00456851"/>
    <w:rsid w:val="0054098D"/>
    <w:rsid w:val="00572CF5"/>
    <w:rsid w:val="007B2DB3"/>
    <w:rsid w:val="00860330"/>
    <w:rsid w:val="00952157"/>
    <w:rsid w:val="009D2BB1"/>
    <w:rsid w:val="009D7E1C"/>
    <w:rsid w:val="009E30F9"/>
    <w:rsid w:val="009F4F67"/>
    <w:rsid w:val="00A6310B"/>
    <w:rsid w:val="00F20C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D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D"/>
    <w:rPr>
      <w:rFonts w:ascii="Tahoma" w:hAnsi="Tahoma" w:cs="Tahoma"/>
      <w:sz w:val="16"/>
      <w:szCs w:val="16"/>
    </w:rPr>
  </w:style>
  <w:style w:type="character" w:customStyle="1" w:styleId="Heading1Char">
    <w:name w:val="Heading 1 Char"/>
    <w:basedOn w:val="DefaultParagraphFont"/>
    <w:link w:val="Heading1"/>
    <w:uiPriority w:val="9"/>
    <w:rsid w:val="007B2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D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B2DB3"/>
    <w:pPr>
      <w:ind w:left="720"/>
      <w:contextualSpacing/>
    </w:pPr>
  </w:style>
  <w:style w:type="character" w:styleId="Hyperlink">
    <w:name w:val="Hyperlink"/>
    <w:basedOn w:val="DefaultParagraphFont"/>
    <w:uiPriority w:val="99"/>
    <w:unhideWhenUsed/>
    <w:rsid w:val="009D7E1C"/>
    <w:rPr>
      <w:color w:val="0000FF" w:themeColor="hyperlink"/>
      <w:u w:val="single"/>
    </w:rPr>
  </w:style>
  <w:style w:type="character" w:styleId="CommentReference">
    <w:name w:val="annotation reference"/>
    <w:basedOn w:val="DefaultParagraphFont"/>
    <w:uiPriority w:val="99"/>
    <w:semiHidden/>
    <w:unhideWhenUsed/>
    <w:rsid w:val="001940D1"/>
    <w:rPr>
      <w:sz w:val="16"/>
      <w:szCs w:val="16"/>
    </w:rPr>
  </w:style>
  <w:style w:type="paragraph" w:styleId="CommentText">
    <w:name w:val="annotation text"/>
    <w:basedOn w:val="Normal"/>
    <w:link w:val="CommentTextChar"/>
    <w:uiPriority w:val="99"/>
    <w:semiHidden/>
    <w:unhideWhenUsed/>
    <w:rsid w:val="001940D1"/>
    <w:pPr>
      <w:spacing w:line="240" w:lineRule="auto"/>
    </w:pPr>
    <w:rPr>
      <w:sz w:val="20"/>
      <w:szCs w:val="20"/>
    </w:rPr>
  </w:style>
  <w:style w:type="character" w:customStyle="1" w:styleId="CommentTextChar">
    <w:name w:val="Comment Text Char"/>
    <w:basedOn w:val="DefaultParagraphFont"/>
    <w:link w:val="CommentText"/>
    <w:uiPriority w:val="99"/>
    <w:semiHidden/>
    <w:rsid w:val="001940D1"/>
    <w:rPr>
      <w:sz w:val="20"/>
      <w:szCs w:val="20"/>
    </w:rPr>
  </w:style>
  <w:style w:type="paragraph" w:styleId="CommentSubject">
    <w:name w:val="annotation subject"/>
    <w:basedOn w:val="CommentText"/>
    <w:next w:val="CommentText"/>
    <w:link w:val="CommentSubjectChar"/>
    <w:uiPriority w:val="99"/>
    <w:semiHidden/>
    <w:unhideWhenUsed/>
    <w:rsid w:val="001940D1"/>
    <w:rPr>
      <w:b/>
      <w:bCs/>
    </w:rPr>
  </w:style>
  <w:style w:type="character" w:customStyle="1" w:styleId="CommentSubjectChar">
    <w:name w:val="Comment Subject Char"/>
    <w:basedOn w:val="CommentTextChar"/>
    <w:link w:val="CommentSubject"/>
    <w:uiPriority w:val="99"/>
    <w:semiHidden/>
    <w:rsid w:val="001940D1"/>
    <w:rPr>
      <w:b/>
      <w:bCs/>
      <w:sz w:val="20"/>
      <w:szCs w:val="20"/>
    </w:rPr>
  </w:style>
  <w:style w:type="paragraph" w:styleId="Revision">
    <w:name w:val="Revision"/>
    <w:hidden/>
    <w:uiPriority w:val="99"/>
    <w:semiHidden/>
    <w:rsid w:val="00194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hl7.org/fh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l7.org/fhir/" TargetMode="Externa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hl7.org/fhi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Grahame</dc:creator>
  <cp:lastModifiedBy>Grahame</cp:lastModifiedBy>
  <cp:revision>4</cp:revision>
  <dcterms:created xsi:type="dcterms:W3CDTF">2013-02-17T18:02:00Z</dcterms:created>
  <dcterms:modified xsi:type="dcterms:W3CDTF">2013-02-17T22:53:00Z</dcterms:modified>
</cp:coreProperties>
</file>